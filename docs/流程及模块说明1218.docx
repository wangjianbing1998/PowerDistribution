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4"/>
        <w:spacing w:line="377" w:lineRule="auto"/>
        <w:ind w:left="0"/>
      </w:pPr>
      <w:ins w:id="0" w:author="zhang" w:date="2020-12-17T20:43:00Z">
        <w:r>
          <w:rPr>
            <w:noProof/>
          </w:rPr>
          <w:object w:dxaOrig="1440" w:dyaOrig="1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margin-left:-14.95pt;margin-top:51pt;width:314.8pt;height:226.5pt;z-index:251658752" filled="t" stroked="t">
              <v:imagedata r:id="rId6" o:title=""/>
            </v:shape>
            <o:OLEObject Type="Embed" ProgID="Visio.Drawing.15" ShapeID="_x0000_s1060" DrawAspect="Content" ObjectID="_1671107123" r:id="rId7"/>
          </w:object>
        </w:r>
      </w:ins>
      <w:del w:id="1" w:author="zhang" w:date="2020-12-17T20:42:00Z">
        <w:r>
          <w:rPr>
            <w:noProof/>
          </w:rPr>
          <w:object w:dxaOrig="1440" w:dyaOrig="1440">
            <v:shape id="_x0000_s1026" type="#_x0000_t75" style="position:absolute;margin-left:-6.9pt;margin-top:56.35pt;width:144.35pt;height:103.85pt;z-index:251656704" filled="t" stroked="t">
              <v:imagedata r:id="rId8" o:title=""/>
            </v:shape>
            <o:OLEObject Type="Embed" ProgID="Visio.Drawing.15" ShapeID="_x0000_s1026" DrawAspect="Content" ObjectID="_1671107124" r:id="rId9"/>
          </w:object>
        </w:r>
      </w:del>
      <w:ins w:id="2" w:author="wang jianbing" w:date="2021-01-02T15:37:00Z">
        <w:r>
          <w:t>-</w:t>
        </w:r>
      </w:ins>
      <w:r>
        <w:rPr>
          <w:rFonts w:hint="eastAsia"/>
        </w:rPr>
        <w:t>系统拓扑结构</w:t>
      </w: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pStyle w:val="4"/>
        <w:spacing w:line="377" w:lineRule="auto"/>
        <w:ind w:left="0"/>
      </w:pPr>
      <w:r>
        <w:rPr>
          <w:rFonts w:hint="eastAsia"/>
        </w:rPr>
        <w:t>相关符号说明</w:t>
      </w:r>
      <w:ins w:id="3" w:author="zhang" w:date="2020-12-17T21:51:00Z">
        <w:r>
          <w:rPr>
            <w:rFonts w:hint="eastAsia"/>
          </w:rPr>
          <w:t>（该部分</w:t>
        </w:r>
      </w:ins>
      <w:ins w:id="4" w:author="zhang" w:date="2020-12-17T21:52:00Z">
        <w:r>
          <w:rPr>
            <w:rFonts w:hint="eastAsia"/>
          </w:rPr>
          <w:t>暂未修订</w:t>
        </w:r>
      </w:ins>
      <w:ins w:id="5" w:author="zhang" w:date="2020-12-17T21:51:00Z">
        <w:r>
          <w:rPr>
            <w:rFonts w:hint="eastAsia"/>
          </w:rPr>
          <w:t>）</w:t>
        </w:r>
      </w:ins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7"/>
        <w:gridCol w:w="1507"/>
        <w:gridCol w:w="2762"/>
        <w:gridCol w:w="3080"/>
      </w:tblGrid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符号</w:t>
            </w: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意义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位置</w:t>
            </w: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2"/>
              </w:rPr>
              <w:object w:dxaOrig="300" w:dyaOrig="360">
                <v:shape id="_x0000_i1027" type="#_x0000_t75" style="width:15pt;height:18.1pt" o:ole="">
                  <v:imagedata r:id="rId10" o:title=""/>
                </v:shape>
                <o:OLEObject Type="Embed" ProgID="Equation.DSMT4" ShapeID="_x0000_i1027" DrawAspect="Content" ObjectID="_1671107077" r:id="rId11"/>
              </w:object>
            </w: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火电开机需求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待求量</w:t>
            </w: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4"/>
              </w:rPr>
              <w:object w:dxaOrig="400" w:dyaOrig="260">
                <v:shape id="_x0000_i1028" type="#_x0000_t75" style="width:20.15pt;height:13.65pt" o:ole="">
                  <v:imagedata r:id="rId12" o:title=""/>
                </v:shape>
                <o:OLEObject Type="Embed" ProgID="Equation.DSMT4" ShapeID="_x0000_i1028" DrawAspect="Content" ObjectID="_1671107078" r:id="rId13"/>
              </w:object>
            </w: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火电出力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算例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xlsx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电站表</w:t>
            </w: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highlight w:val="lightGray"/>
              </w:rPr>
              <w:t>单机容量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  <w:highlight w:val="lightGray"/>
              </w:rPr>
              <w:t>台数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  <w:highlight w:val="lightGray"/>
              </w:rPr>
              <w:t>技术出力</w:t>
            </w: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2"/>
              </w:rPr>
              <w:object w:dxaOrig="300" w:dyaOrig="360">
                <v:shape id="_x0000_i1029" type="#_x0000_t75" style="width:15pt;height:18.1pt" o:ole="">
                  <v:imagedata r:id="rId14" o:title=""/>
                </v:shape>
                <o:OLEObject Type="Embed" ProgID="Equation.DSMT4" ShapeID="_x0000_i1029" DrawAspect="Content" ObjectID="_1671107079" r:id="rId15"/>
              </w:object>
            </w: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备用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计算得到</w:t>
            </w: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4"/>
              </w:rPr>
              <w:object w:dxaOrig="460" w:dyaOrig="380">
                <v:shape id="_x0000_i1030" type="#_x0000_t75" style="width:23.55pt;height:18.75pt" o:ole="">
                  <v:imagedata r:id="rId16" o:title=""/>
                </v:shape>
                <o:OLEObject Type="Embed" ProgID="Equation.DSMT4" ShapeID="_x0000_i1030" DrawAspect="Content" ObjectID="_1671107080" r:id="rId17"/>
              </w:object>
            </w:r>
            <w:r>
              <w:rPr>
                <w:rFonts w:ascii="Times New Roman" w:hAnsi="Times New Roman" w:cs="Times New Roman"/>
              </w:rPr>
              <w:t xml:space="preserve">(t) </w:t>
            </w: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送电曲线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中间数据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场景曲线</w:t>
            </w:r>
            <w:r>
              <w:rPr>
                <w:rFonts w:ascii="Times New Roman" w:hAnsi="Times New Roman" w:cs="Times New Roman" w:hint="eastAsia"/>
              </w:rPr>
              <w:t>.xlsx-</w:t>
            </w:r>
            <w:r>
              <w:rPr>
                <w:rFonts w:ascii="Times New Roman" w:hAnsi="Times New Roman" w:cs="Times New Roman" w:hint="eastAsia"/>
              </w:rPr>
              <w:t>外送曲线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  <w:highlight w:val="lightGray"/>
              </w:rPr>
              <w:t>C2~Z</w:t>
            </w:r>
            <w:r>
              <w:rPr>
                <w:rFonts w:ascii="Times New Roman" w:hAnsi="Times New Roman" w:cs="Times New Roman"/>
                <w:highlight w:val="lightGray"/>
              </w:rPr>
              <w:t>61</w:t>
            </w: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V(t)</w:t>
            </w: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风光联合出力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中间数据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场景曲线</w:t>
            </w:r>
            <w:r>
              <w:rPr>
                <w:rFonts w:ascii="Times New Roman" w:hAnsi="Times New Roman" w:cs="Times New Roman" w:hint="eastAsia"/>
              </w:rPr>
              <w:t>.xlsx-</w:t>
            </w:r>
            <w:r>
              <w:rPr>
                <w:rFonts w:ascii="Times New Roman" w:hAnsi="Times New Roman" w:cs="Times New Roman" w:hint="eastAsia"/>
              </w:rPr>
              <w:t>新能源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  <w:highlight w:val="lightGray"/>
              </w:rPr>
              <w:t>C602~Z</w:t>
            </w:r>
            <w:r>
              <w:rPr>
                <w:rFonts w:ascii="Times New Roman" w:hAnsi="Times New Roman" w:cs="Times New Roman"/>
                <w:highlight w:val="lightGray"/>
              </w:rPr>
              <w:t>721</w:t>
            </w:r>
          </w:p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这块是所有节点的总出力</w:t>
            </w: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highlight w:val="lightGray"/>
              </w:rPr>
              <w:t>C602~Z</w:t>
            </w:r>
            <w:r>
              <w:rPr>
                <w:rFonts w:ascii="Times New Roman" w:hAnsi="Times New Roman" w:cs="Times New Roman"/>
                <w:highlight w:val="lightGray"/>
              </w:rPr>
              <w:t>721</w:t>
            </w:r>
            <w:r>
              <w:rPr>
                <w:rFonts w:ascii="Times New Roman" w:hAnsi="Times New Roman" w:cs="Times New Roman" w:hint="eastAsia"/>
              </w:rPr>
              <w:t>是分电站的标幺值，还需×电站表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  <w:highlight w:val="lightGray"/>
              </w:rPr>
              <w:t>单机容量</w:t>
            </w:r>
            <w:r>
              <w:rPr>
                <w:rFonts w:ascii="Times New Roman" w:hAnsi="Times New Roman" w:cs="Times New Roman" w:hint="eastAsia"/>
              </w:rPr>
              <w:t>×电站表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  <w:highlight w:val="lightGray"/>
              </w:rPr>
              <w:t>台数</w:t>
            </w: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2"/>
              </w:rPr>
              <w:object w:dxaOrig="279" w:dyaOrig="360">
                <v:shape id="_x0000_i1031" type="#_x0000_t75" style="width:14pt;height:18.1pt" o:ole="">
                  <v:imagedata r:id="rId18" o:title=""/>
                </v:shape>
                <o:OLEObject Type="Embed" ProgID="Equation.DSMT4" ShapeID="_x0000_i1031" DrawAspect="Content" ObjectID="_1671107081" r:id="rId19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备用率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算例</w:t>
            </w:r>
            <w:r>
              <w:rPr>
                <w:rFonts w:ascii="Times New Roman" w:hAnsi="Times New Roman" w:cs="Times New Roman"/>
              </w:rPr>
              <w:t>.xlsx-</w:t>
            </w:r>
            <w:r>
              <w:rPr>
                <w:rFonts w:ascii="Times New Roman" w:hAnsi="Times New Roman" w:cs="Times New Roman"/>
              </w:rPr>
              <w:t>外送特性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highlight w:val="lightGray"/>
              </w:rPr>
              <w:t>O2</w:t>
            </w: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电阻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算例</w:t>
            </w:r>
            <w:r>
              <w:rPr>
                <w:rFonts w:ascii="Times New Roman" w:hAnsi="Times New Roman" w:cs="Times New Roman"/>
              </w:rPr>
              <w:t>.xlsx-</w:t>
            </w:r>
            <w:r>
              <w:rPr>
                <w:rFonts w:ascii="Times New Roman" w:hAnsi="Times New Roman" w:cs="Times New Roman" w:hint="eastAsia"/>
              </w:rPr>
              <w:t>线路表</w:t>
            </w: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del w:id="6" w:author="wang jianbing" w:date="2020-12-24T09:43:00Z">
              <w:r>
                <w:rPr>
                  <w:rFonts w:ascii="Times New Roman" w:hAnsi="Times New Roman" w:cs="Times New Roman" w:hint="eastAsia"/>
                  <w:highlight w:val="lightGray"/>
                </w:rPr>
                <w:delText>回路数</w:delText>
              </w:r>
              <w:r>
                <w:rPr>
                  <w:rFonts w:ascii="Times New Roman" w:hAnsi="Times New Roman" w:cs="Times New Roman" w:hint="eastAsia"/>
                </w:rPr>
                <w:delText>×</w:delText>
              </w:r>
            </w:del>
            <w:r>
              <w:rPr>
                <w:rFonts w:ascii="Times New Roman" w:hAnsi="Times New Roman" w:cs="Times New Roman" w:hint="eastAsia"/>
                <w:highlight w:val="lightGray"/>
              </w:rPr>
              <w:t>长度</w:t>
            </w:r>
            <w:r>
              <w:rPr>
                <w:rFonts w:ascii="Times New Roman" w:hAnsi="Times New Roman" w:cs="Times New Roman" w:hint="eastAsia"/>
              </w:rPr>
              <w:t>×</w:t>
            </w:r>
            <w:r>
              <w:rPr>
                <w:rFonts w:ascii="Times New Roman" w:hAnsi="Times New Roman" w:cs="Times New Roman" w:hint="eastAsia"/>
                <w:highlight w:val="lightGray"/>
              </w:rPr>
              <w:t>电阻</w:t>
            </w:r>
            <w:ins w:id="7" w:author="wang jianbing" w:date="2020-12-24T09:43:00Z">
              <w:r>
                <w:rPr>
                  <w:rFonts w:ascii="Times New Roman" w:hAnsi="Times New Roman" w:cs="Times New Roman" w:hint="eastAsia"/>
                </w:rPr>
                <w:t>/</w:t>
              </w:r>
              <w:r>
                <w:rPr>
                  <w:rFonts w:ascii="Times New Roman" w:hAnsi="Times New Roman" w:cs="Times New Roman" w:hint="eastAsia"/>
                  <w:highlight w:val="lightGray"/>
                </w:rPr>
                <w:t>回路数</w:t>
              </w:r>
            </w:ins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节点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算例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xlsx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电站表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  <w:highlight w:val="lightGray"/>
              </w:rPr>
              <w:t>所属系统</w:t>
            </w:r>
            <w:r>
              <w:rPr>
                <w:rFonts w:ascii="Times New Roman" w:hAnsi="Times New Roman" w:cs="Times New Roman" w:hint="eastAsia"/>
                <w:highlight w:val="lightGray"/>
              </w:rPr>
              <w:t>ID</w:t>
            </w: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2"/>
              </w:rPr>
              <w:object w:dxaOrig="279" w:dyaOrig="360">
                <v:shape id="_x0000_i1032" type="#_x0000_t75" style="width:14pt;height:18.1pt" o:ole="">
                  <v:imagedata r:id="rId20" o:title=""/>
                </v:shape>
                <o:OLEObject Type="Embed" ProgID="Equation.DSMT4" ShapeID="_x0000_i1032" DrawAspect="Content" ObjectID="_1671107082" r:id="rId21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火电单机容量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算例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xlsx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电站表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  <w:highlight w:val="lightGray"/>
              </w:rPr>
              <w:t>单机容量</w:t>
            </w: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4"/>
              </w:rPr>
              <w:object w:dxaOrig="440" w:dyaOrig="380">
                <v:shape id="_x0000_i1033" type="#_x0000_t75" style="width:22.5pt;height:18.75pt" o:ole="">
                  <v:imagedata r:id="rId22" o:title=""/>
                </v:shape>
                <o:OLEObject Type="Embed" ProgID="Equation.DSMT4" ShapeID="_x0000_i1033" DrawAspect="Content" ObjectID="_1671107083" r:id="rId23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 w:hint="eastAsia"/>
              </w:rPr>
              <w:t>的外送通道容量之和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算例</w:t>
            </w:r>
            <w:r>
              <w:rPr>
                <w:rFonts w:ascii="Times New Roman" w:hAnsi="Times New Roman" w:cs="Times New Roman"/>
              </w:rPr>
              <w:t>.xlsx-</w:t>
            </w:r>
            <w:r>
              <w:rPr>
                <w:rFonts w:ascii="Times New Roman" w:hAnsi="Times New Roman" w:cs="Times New Roman" w:hint="eastAsia"/>
              </w:rPr>
              <w:t>线路表</w:t>
            </w: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待求量；每条线路容量为</w:t>
            </w:r>
            <w:r>
              <w:rPr>
                <w:rFonts w:ascii="Times New Roman" w:hAnsi="Times New Roman" w:cs="Times New Roman" w:hint="eastAsia"/>
                <w:highlight w:val="lightGray"/>
              </w:rPr>
              <w:t>额定容量</w:t>
            </w:r>
            <w:r>
              <w:rPr>
                <w:rFonts w:ascii="Times New Roman" w:hAnsi="Times New Roman" w:cs="Times New Roman" w:hint="eastAsia"/>
              </w:rPr>
              <w:t>×</w:t>
            </w:r>
            <w:r>
              <w:rPr>
                <w:rFonts w:ascii="Times New Roman" w:hAnsi="Times New Roman" w:cs="Times New Roman" w:hint="eastAsia"/>
                <w:highlight w:val="lightGray"/>
              </w:rPr>
              <w:t>回路数</w:t>
            </w: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4"/>
              </w:rPr>
              <w:object w:dxaOrig="320" w:dyaOrig="380">
                <v:shape id="_x0000_i1034" type="#_x0000_t75" style="width:16.4pt;height:18.75pt" o:ole="">
                  <v:imagedata r:id="rId24" o:title=""/>
                </v:shape>
                <o:OLEObject Type="Embed" ProgID="Equation.DSMT4" ShapeID="_x0000_i1034" DrawAspect="Content" ObjectID="_1671107084" r:id="rId25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直流线路功率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功率调节次数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算例</w:t>
            </w:r>
            <w:r>
              <w:rPr>
                <w:rFonts w:ascii="Times New Roman" w:hAnsi="Times New Roman" w:cs="Times New Roman"/>
              </w:rPr>
              <w:t>.xlsx-</w:t>
            </w:r>
            <w:r>
              <w:rPr>
                <w:rFonts w:ascii="Times New Roman" w:hAnsi="Times New Roman" w:cs="Times New Roman" w:hint="eastAsia"/>
              </w:rPr>
              <w:t>线路表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  <w:highlight w:val="lightGray"/>
              </w:rPr>
              <w:t>调节次数</w:t>
            </w: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</w:tr>
      <w:tr>
        <w:tc>
          <w:tcPr>
            <w:tcW w:w="9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经济性</w:t>
            </w:r>
          </w:p>
        </w:tc>
        <w:tc>
          <w:tcPr>
            <w:tcW w:w="2835" w:type="dxa"/>
          </w:tcPr>
          <w:p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69" w:type="dxa"/>
          </w:tcPr>
          <w:p>
            <w:pPr>
              <w:ind w:left="0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 w:hint="eastAsia"/>
              </w:rPr>
              <w:t>运行费，</w:t>
            </w:r>
            <w:r>
              <w:rPr>
                <w:rFonts w:ascii="Times New Roman" w:hAnsi="Times New Roman" w:cs="Times New Roman" w:hint="eastAsia"/>
                <w:highlight w:val="lightGray"/>
              </w:rPr>
              <w:t>燃料单耗</w:t>
            </w:r>
            <w:r>
              <w:rPr>
                <w:rFonts w:ascii="Times New Roman" w:hAnsi="Times New Roman" w:cs="Times New Roman" w:hint="eastAsia"/>
              </w:rPr>
              <w:t>×</w:t>
            </w:r>
            <w:r>
              <w:rPr>
                <w:rFonts w:ascii="Times New Roman" w:hAnsi="Times New Roman" w:cs="Times New Roman" w:hint="eastAsia"/>
                <w:highlight w:val="lightGray"/>
              </w:rPr>
              <w:t>燃料单价</w:t>
            </w:r>
            <w:r>
              <w:rPr>
                <w:rFonts w:ascii="Times New Roman" w:hAnsi="Times New Roman" w:cs="Times New Roman" w:hint="eastAsia"/>
              </w:rPr>
              <w:t>×火电出力</w:t>
            </w:r>
            <w:r>
              <w:rPr>
                <w:rFonts w:ascii="Times New Roman" w:hAnsi="Times New Roman" w:cs="Times New Roman" w:hint="eastAsia"/>
                <w:i/>
                <w:iCs/>
              </w:rPr>
              <w:t>P</w:t>
            </w:r>
            <w:r>
              <w:rPr>
                <w:rFonts w:ascii="Times New Roman" w:hAnsi="Times New Roman" w:cs="Times New Roman"/>
                <w:i/>
                <w:iCs/>
              </w:rPr>
              <w:t>T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</w:rPr>
              <w:t>i</w:t>
            </w:r>
          </w:p>
        </w:tc>
      </w:tr>
    </w:tbl>
    <w:p>
      <w:pPr>
        <w:pStyle w:val="4"/>
        <w:spacing w:line="377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算火电</w:t>
      </w:r>
      <w:r>
        <w:t>开机</w:t>
      </w:r>
      <w:r>
        <w:rPr>
          <w:rFonts w:ascii="Times New Roman" w:hAnsi="Times New Roman" w:cs="Times New Roman"/>
        </w:rPr>
        <w:t>需求：</w:t>
      </w:r>
    </w:p>
    <w:p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12"/>
        </w:rPr>
        <w:object w:dxaOrig="1560" w:dyaOrig="360">
          <v:shape id="_x0000_i1035" type="#_x0000_t75" style="width:78.15pt;height:18.1pt" o:ole="">
            <v:imagedata r:id="rId26" o:title=""/>
          </v:shape>
          <o:OLEObject Type="Embed" ProgID="Equation.DSMT4" ShapeID="_x0000_i1035" DrawAspect="Content" ObjectID="_1671107085" r:id="rId27"/>
        </w:object>
      </w:r>
      <w:r>
        <w:rPr>
          <w:rFonts w:ascii="Times New Roman" w:hAnsi="Times New Roman" w:cs="Times New Roman"/>
        </w:rPr>
        <w:t xml:space="preserve"> </w:t>
      </w:r>
    </w:p>
    <w:p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14"/>
        </w:rPr>
        <w:object w:dxaOrig="2659" w:dyaOrig="380">
          <v:shape id="_x0000_i1036" type="#_x0000_t75" style="width:132.75pt;height:18.75pt" o:ole="">
            <v:imagedata r:id="rId28" o:title=""/>
          </v:shape>
          <o:OLEObject Type="Embed" ProgID="Equation.DSMT4" ShapeID="_x0000_i1036" DrawAspect="Content" ObjectID="_1671107086" r:id="rId29"/>
        </w:object>
      </w:r>
      <w:r>
        <w:rPr>
          <w:rFonts w:ascii="Times New Roman" w:hAnsi="Times New Roman" w:cs="Times New Roman"/>
        </w:rPr>
        <w:t xml:space="preserve"> </w:t>
      </w:r>
    </w:p>
    <w:p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14"/>
        </w:rPr>
        <w:object w:dxaOrig="2079" w:dyaOrig="380">
          <v:shape id="_x0000_i1037" type="#_x0000_t75" style="width:104.4pt;height:18.75pt" o:ole="">
            <v:imagedata r:id="rId30" o:title=""/>
          </v:shape>
          <o:OLEObject Type="Embed" ProgID="Equation.DSMT4" ShapeID="_x0000_i1037" DrawAspect="Content" ObjectID="_1671107087" r:id="rId31"/>
        </w:object>
      </w:r>
      <w:r>
        <w:rPr>
          <w:rFonts w:ascii="Times New Roman" w:hAnsi="Times New Roman" w:cs="Times New Roman"/>
        </w:rPr>
        <w:t xml:space="preserve"> </w:t>
      </w:r>
    </w:p>
    <w:p>
      <w:pPr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60C4E69-9AC4-4FEB-9BE0-C6A91A9431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>
      <w:pPr>
        <w:pStyle w:val="4"/>
        <w:spacing w:line="377" w:lineRule="auto"/>
        <w:ind w:left="0"/>
        <w:rPr>
          <w:ins w:id="8" w:author="zhang" w:date="2020-12-17T21:05:00Z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列出所有节点到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节点的各条路径，分别求出每条线路的电阻并从小到大排序</w:t>
      </w:r>
      <w:ins w:id="9" w:author="wang jianbing" w:date="2021-01-02T15:37:00Z">
        <w:r>
          <w:rPr>
            <w:rFonts w:ascii="Times New Roman" w:hAnsi="Times New Roman" w:cs="Times New Roman" w:hint="eastAsia"/>
          </w:rPr>
          <w:t>（排序节点</w:t>
        </w:r>
        <w:r>
          <w:rPr>
            <w:rFonts w:ascii="Times New Roman" w:hAnsi="Times New Roman" w:cs="Times New Roman" w:hint="eastAsia"/>
          </w:rPr>
          <w:t>）</w:t>
        </w:r>
      </w:ins>
      <w:r>
        <w:rPr>
          <w:rFonts w:ascii="Times New Roman" w:hAnsi="Times New Roman" w:cs="Times New Roman" w:hint="eastAsia"/>
        </w:rPr>
        <w:t>。</w:t>
      </w:r>
      <w:ins w:id="10" w:author="zhang" w:date="2020-12-17T20:59:00Z">
        <w:r>
          <w:rPr>
            <w:rFonts w:ascii="Times New Roman" w:hAnsi="Times New Roman" w:cs="Times New Roman" w:hint="eastAsia"/>
          </w:rPr>
          <w:t>计算系数</w:t>
        </w:r>
      </w:ins>
      <w:ins w:id="11" w:author="zhang" w:date="2020-12-17T21:00:00Z">
        <w:r>
          <w:rPr>
            <w:rFonts w:ascii="Times New Roman" w:hAnsi="Times New Roman" w:cs="Times New Roman" w:hint="eastAsia"/>
          </w:rPr>
          <w:t>矩阵，待潮流计算使用</w:t>
        </w:r>
      </w:ins>
    </w:p>
    <w:p>
      <w:pPr>
        <w:ind w:left="0"/>
        <w:rPr>
          <w:ins w:id="12" w:author="zhang" w:date="2020-12-17T21:28:00Z"/>
          <w:rFonts w:ascii="仿宋" w:eastAsia="仿宋" w:hAnsi="仿宋"/>
          <w:sz w:val="24"/>
        </w:rPr>
      </w:pPr>
      <w:ins w:id="13" w:author="zhang" w:date="2020-12-17T21:27:00Z">
        <w:r>
          <w:rPr>
            <w:rFonts w:ascii="仿宋" w:eastAsia="仿宋" w:hAnsi="仿宋" w:hint="eastAsia"/>
            <w:sz w:val="24"/>
          </w:rPr>
          <w:t>这一步只需由电阻求电导逆阵</w:t>
        </w:r>
      </w:ins>
      <w:ins w:id="14" w:author="zhang" w:date="2020-12-17T21:28:00Z">
        <w:r>
          <w:rPr>
            <w:rFonts w:ascii="仿宋" w:eastAsia="仿宋" w:hAnsi="仿宋" w:hint="eastAsia"/>
            <w:sz w:val="24"/>
          </w:rPr>
          <w:t>（</w:t>
        </w:r>
      </w:ins>
      <w:ins w:id="15" w:author="zhang" w:date="2020-12-17T21:29:00Z">
        <w:r>
          <w:rPr>
            <w:rFonts w:ascii="仿宋" w:eastAsia="仿宋" w:hAnsi="仿宋" w:hint="eastAsia"/>
            <w:sz w:val="24"/>
          </w:rPr>
          <w:t>电导</w:t>
        </w:r>
      </w:ins>
      <w:ins w:id="16" w:author="zhang" w:date="2020-12-17T21:28:00Z">
        <w:r>
          <w:rPr>
            <w:rFonts w:ascii="仿宋" w:eastAsia="仿宋" w:hAnsi="仿宋"/>
            <w:position w:val="-24"/>
            <w:sz w:val="24"/>
          </w:rPr>
          <w:object w:dxaOrig="620" w:dyaOrig="620">
            <v:shape id="_x0000_i1038" type="#_x0000_t75" style="width:30.7pt;height:30.7pt" o:ole="">
              <v:imagedata r:id="rId33" o:title=""/>
            </v:shape>
            <o:OLEObject Type="Embed" ProgID="Equation.DSMT4" ShapeID="_x0000_i1038" DrawAspect="Content" ObjectID="_1671107088" r:id="rId34"/>
          </w:object>
        </w:r>
      </w:ins>
      <w:ins w:id="17" w:author="zhang" w:date="2020-12-17T21:28:00Z">
        <w:r>
          <w:rPr>
            <w:rFonts w:ascii="仿宋" w:eastAsia="仿宋" w:hAnsi="仿宋" w:hint="eastAsia"/>
            <w:sz w:val="24"/>
          </w:rPr>
          <w:t>）</w:t>
        </w:r>
      </w:ins>
      <w:ins w:id="18" w:author="zhang" w:date="2020-12-17T21:27:00Z">
        <w:r>
          <w:rPr>
            <w:rFonts w:ascii="仿宋" w:eastAsia="仿宋" w:hAnsi="仿宋" w:hint="eastAsia"/>
            <w:sz w:val="24"/>
          </w:rPr>
          <w:t>，即</w:t>
        </w:r>
      </w:ins>
      <w:ins w:id="19" w:author="zhang" w:date="2020-12-17T21:27:00Z">
        <w:r>
          <w:rPr>
            <w:rFonts w:ascii="仿宋" w:eastAsia="仿宋" w:hAnsi="仿宋"/>
            <w:position w:val="-6"/>
            <w:sz w:val="24"/>
          </w:rPr>
          <w:object w:dxaOrig="400" w:dyaOrig="320">
            <v:shape id="_x0000_i1039" type="#_x0000_t75" style="width:20.15pt;height:16.4pt" o:ole="">
              <v:imagedata r:id="rId35" o:title=""/>
            </v:shape>
            <o:OLEObject Type="Embed" ProgID="Equation.DSMT4" ShapeID="_x0000_i1039" DrawAspect="Content" ObjectID="_1671107089" r:id="rId36"/>
          </w:object>
        </w:r>
      </w:ins>
      <w:ins w:id="20" w:author="zhang" w:date="2020-12-17T21:28:00Z">
        <w:r>
          <w:rPr>
            <w:rFonts w:ascii="仿宋" w:eastAsia="仿宋" w:hAnsi="仿宋"/>
            <w:sz w:val="24"/>
          </w:rPr>
          <w:t xml:space="preserve"> </w:t>
        </w:r>
      </w:ins>
    </w:p>
    <w:p>
      <w:pPr>
        <w:ind w:left="0"/>
        <w:rPr>
          <w:del w:id="21" w:author="zhang" w:date="2020-12-17T21:24:00Z"/>
          <w:rFonts w:ascii="仿宋" w:eastAsia="仿宋" w:hAnsi="仿宋"/>
          <w:sz w:val="24"/>
          <w:rPrChange w:id="22" w:author="zhang" w:date="2020-12-17T21:09:00Z">
            <w:rPr>
              <w:del w:id="23" w:author="zhang" w:date="2020-12-17T21:24:00Z"/>
              <w:rFonts w:ascii="Times New Roman" w:hAnsi="Times New Roman" w:cs="Times New Roman"/>
            </w:rPr>
          </w:rPrChange>
        </w:rPr>
        <w:pPrChange w:id="24" w:author="zhang" w:date="2020-12-17T21:05:00Z">
          <w:pPr>
            <w:pStyle w:val="4"/>
            <w:spacing w:line="377" w:lineRule="auto"/>
            <w:ind w:left="0"/>
          </w:pPr>
        </w:pPrChange>
      </w:pPr>
    </w:p>
    <w:p>
      <w:pPr>
        <w:pStyle w:val="4"/>
        <w:spacing w:line="377" w:lineRule="auto"/>
        <w:ind w:left="0"/>
        <w:rPr>
          <w:del w:id="25" w:author="zhang" w:date="2020-12-17T21:00:00Z"/>
          <w:rFonts w:ascii="Times New Roman" w:hAnsi="Times New Roman" w:cs="Times New Roman"/>
        </w:rPr>
      </w:pPr>
      <w:del w:id="26" w:author="zhang" w:date="2020-12-17T21:00:00Z"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  <w:position w:val="-10"/>
          </w:rPr>
          <w:object w:dxaOrig="3720" w:dyaOrig="340">
            <v:shape id="_x0000_i1040" type="#_x0000_t75" style="width:186.3pt;height:17.4pt" o:ole="">
              <v:imagedata r:id="rId37" o:title=""/>
            </v:shape>
            <o:OLEObject Type="Embed" ProgID="Equation.DSMT4" ShapeID="_x0000_i1040" DrawAspect="Content" ObjectID="_1671107090" r:id="rId38"/>
          </w:object>
        </w:r>
        <w:r>
          <w:rPr>
            <w:rFonts w:ascii="Times New Roman" w:hAnsi="Times New Roman" w:cs="Times New Roman"/>
          </w:rPr>
          <w:delText xml:space="preserve"> </w:delText>
        </w:r>
        <w:r>
          <w:rPr>
            <w:rFonts w:ascii="Times New Roman" w:hAnsi="Times New Roman" w:cs="Times New Roman" w:hint="eastAsia"/>
          </w:rPr>
          <w:delText xml:space="preserve"> </w:delText>
        </w:r>
      </w:del>
    </w:p>
    <w:p>
      <w:pPr>
        <w:pStyle w:val="4"/>
        <w:spacing w:line="377" w:lineRule="auto"/>
        <w:ind w:left="0"/>
        <w:rPr>
          <w:ins w:id="27" w:author="wang jianbing" w:date="2020-12-21T11:14:00Z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确定各节点的火电开机台数</w:t>
      </w:r>
      <w:r>
        <w:rPr>
          <w:rFonts w:ascii="Times New Roman" w:hAnsi="Times New Roman" w:cs="Times New Roman" w:hint="eastAsia"/>
          <w:i/>
          <w:iCs/>
        </w:rPr>
        <w:t>N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 w:hint="eastAsia"/>
        </w:rPr>
        <w:t>：</w:t>
      </w:r>
    </w:p>
    <w:p>
      <w:pPr>
        <w:rPr>
          <w:rPrChange w:id="28" w:author="wang jianbing" w:date="2020-12-21T11:14:00Z">
            <w:rPr>
              <w:rFonts w:ascii="Times New Roman" w:hAnsi="Times New Roman" w:cs="Times New Roman"/>
            </w:rPr>
          </w:rPrChange>
        </w:rPr>
        <w:pPrChange w:id="29" w:author="wang jianbing" w:date="2020-12-21T11:14:00Z">
          <w:pPr>
            <w:pStyle w:val="4"/>
            <w:spacing w:line="377" w:lineRule="auto"/>
            <w:ind w:left="0"/>
          </w:pPr>
        </w:pPrChange>
      </w:pPr>
    </w:p>
    <w:p>
      <w:pPr>
        <w:ind w:left="0"/>
        <w:rPr>
          <w:rFonts w:ascii="Times New Roman" w:hAnsi="Times New Roman" w:cs="Times New Roman"/>
          <w:sz w:val="24"/>
          <w:szCs w:val="28"/>
        </w:rPr>
      </w:pPr>
      <w:del w:id="30" w:author="zhang" w:date="2020-12-17T21:42:00Z">
        <w:r>
          <w:rPr>
            <w:rFonts w:ascii="Times New Roman" w:hAnsi="Times New Roman" w:cs="Times New Roman"/>
            <w:sz w:val="24"/>
            <w:szCs w:val="28"/>
          </w:rPr>
          <w:tab/>
        </w:r>
      </w:del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）确定各节点与新能源相匹配的</w:t>
      </w:r>
      <w:ins w:id="31" w:author="zhang" w:date="2020-12-17T21:39:00Z">
        <w:r>
          <w:rPr>
            <w:rFonts w:ascii="Times New Roman" w:hAnsi="Times New Roman" w:cs="Times New Roman" w:hint="eastAsia"/>
            <w:sz w:val="24"/>
            <w:szCs w:val="28"/>
          </w:rPr>
          <w:t>最小</w:t>
        </w:r>
      </w:ins>
      <w:r>
        <w:rPr>
          <w:rFonts w:ascii="Times New Roman" w:hAnsi="Times New Roman" w:cs="Times New Roman" w:hint="eastAsia"/>
          <w:sz w:val="24"/>
          <w:szCs w:val="28"/>
        </w:rPr>
        <w:t>开机</w:t>
      </w:r>
      <w:del w:id="32" w:author="zhang" w:date="2020-12-17T21:39:00Z">
        <w:r>
          <w:rPr>
            <w:rFonts w:ascii="Times New Roman" w:hAnsi="Times New Roman" w:cs="Times New Roman" w:hint="eastAsia"/>
            <w:sz w:val="24"/>
            <w:szCs w:val="28"/>
          </w:rPr>
          <w:delText>容量</w:delText>
        </w:r>
      </w:del>
      <w:ins w:id="33" w:author="zhang" w:date="2020-12-17T21:39:00Z">
        <w:r>
          <w:rPr>
            <w:rFonts w:ascii="Times New Roman" w:hAnsi="Times New Roman" w:cs="Times New Roman" w:hint="eastAsia"/>
            <w:sz w:val="24"/>
            <w:szCs w:val="28"/>
          </w:rPr>
          <w:t>台数</w:t>
        </w:r>
      </w:ins>
      <w:r>
        <w:rPr>
          <w:rFonts w:ascii="Times New Roman" w:hAnsi="Times New Roman" w:cs="Times New Roman" w:hint="eastAsia"/>
          <w:sz w:val="24"/>
          <w:szCs w:val="28"/>
        </w:rPr>
        <w:t>：</w:t>
      </w:r>
    </w:p>
    <w:p>
      <w:pPr>
        <w:ind w:left="0"/>
        <w:rPr>
          <w:del w:id="34" w:author="zhang" w:date="2020-12-17T20:46:00Z"/>
          <w:rFonts w:ascii="Times New Roman" w:hAnsi="Times New Roman" w:cs="Times New Roman"/>
        </w:rPr>
      </w:pPr>
      <w:del w:id="35" w:author="zhang" w:date="2020-12-17T20:46:00Z">
        <w:r>
          <w:rPr>
            <w:rFonts w:ascii="Times New Roman" w:hAnsi="Times New Roman" w:cs="Times New Roman"/>
          </w:rPr>
          <w:tab/>
        </w:r>
      </w:del>
      <w:ins w:id="36" w:author="zhang" w:date="2020-12-17T20:46:00Z">
        <w:r>
          <w:rPr>
            <w:rFonts w:ascii="Times New Roman" w:hAnsi="Times New Roman" w:cs="Times New Roman"/>
          </w:rPr>
          <w:tab/>
        </w:r>
      </w:ins>
      <w:ins w:id="37" w:author="zhang" w:date="2020-12-17T21:41:00Z">
        <w:r>
          <w:rPr>
            <w:rFonts w:ascii="Times New Roman" w:hAnsi="Times New Roman" w:cs="Times New Roman" w:hint="eastAsia"/>
          </w:rPr>
          <w:t>若</w:t>
        </w:r>
      </w:ins>
      <w:ins w:id="38" w:author="zhang" w:date="2020-12-17T20:46:00Z">
        <w:r>
          <w:rPr>
            <w:position w:val="-14"/>
          </w:rPr>
          <w:object w:dxaOrig="940" w:dyaOrig="380">
            <v:shape id="_x0000_i1041" type="#_x0000_t75" style="width:47.1pt;height:18.75pt" o:ole="">
              <v:imagedata r:id="rId39" o:title=""/>
            </v:shape>
            <o:OLEObject Type="Embed" ProgID="Equation.DSMT4" ShapeID="_x0000_i1041" DrawAspect="Content" ObjectID="_1671107091" r:id="rId40"/>
          </w:object>
        </w:r>
      </w:ins>
      <w:ins w:id="39" w:author="zhang" w:date="2020-12-17T20:46:00Z">
        <w:r>
          <w:t xml:space="preserve"> </w:t>
        </w:r>
      </w:ins>
      <w:ins w:id="40" w:author="wang jianbing" w:date="2020-12-21T11:15:00Z">
        <w:r>
          <w:t>(</w:t>
        </w:r>
      </w:ins>
      <w:ins w:id="41" w:author="wang jianbing" w:date="2020-12-21T11:14:00Z">
        <w:r>
          <w:t>=</w:t>
        </w:r>
      </w:ins>
      <w:ins w:id="42" w:author="wang jianbing" w:date="2020-12-21T11:18:00Z">
        <w:r>
          <w:rPr>
            <w:position w:val="-30"/>
          </w:rPr>
          <w:object w:dxaOrig="1240" w:dyaOrig="560">
            <v:shape id="_x0000_i1042" type="#_x0000_t75" style="width:62.1pt;height:28pt" o:ole="">
              <v:imagedata r:id="rId41" o:title=""/>
            </v:shape>
            <o:OLEObject Type="Embed" ProgID="Equation.DSMT4" ShapeID="_x0000_i1042" DrawAspect="Content" ObjectID="_1671107092" r:id="rId42"/>
          </w:object>
        </w:r>
      </w:ins>
      <w:ins w:id="43" w:author="wang jianbing" w:date="2020-12-21T11:15:00Z">
        <w:r>
          <w:t>)</w:t>
        </w:r>
      </w:ins>
      <w:ins w:id="44" w:author="zhang" w:date="2020-12-17T20:46:00Z">
        <w:r>
          <w:rPr>
            <w:rFonts w:ascii="Times New Roman" w:hAnsi="Times New Roman" w:cs="Times New Roman"/>
          </w:rPr>
          <w:t>&lt;min</w:t>
        </w:r>
        <w:r>
          <w:rPr>
            <w:rFonts w:ascii="Times New Roman" w:hAnsi="Times New Roman" w:cs="Times New Roman"/>
          </w:rPr>
          <w:t>换流</w:t>
        </w:r>
      </w:ins>
      <w:ins w:id="45" w:author="zhang" w:date="2020-12-17T21:38:00Z">
        <w:r>
          <w:rPr>
            <w:rFonts w:ascii="Times New Roman" w:hAnsi="Times New Roman" w:cs="Times New Roman" w:hint="eastAsia"/>
          </w:rPr>
          <w:t>站容量</w:t>
        </w:r>
      </w:ins>
      <w:ins w:id="46" w:author="zhang" w:date="2020-12-17T20:46:00Z">
        <w:r>
          <w:rPr>
            <w:rFonts w:ascii="Times New Roman" w:hAnsi="Times New Roman" w:cs="Times New Roman"/>
            <w:i/>
            <w:iCs/>
            <w:vertAlign w:val="subscript"/>
          </w:rPr>
          <w:t>j</w:t>
        </w:r>
        <w:r>
          <w:rPr>
            <w:rFonts w:hint="eastAsia"/>
          </w:rPr>
          <w:t>，则从</w:t>
        </w:r>
        <w:r>
          <w:rPr>
            <w:rFonts w:hint="eastAsia"/>
          </w:rPr>
          <w:t>0</w:t>
        </w:r>
        <w:r>
          <w:rPr>
            <w:rFonts w:hint="eastAsia"/>
          </w:rPr>
          <w:t>开始增加火电开机台数（优先开经济性好的机组，需要比较不同类型机组的单位发电成本</w:t>
        </w:r>
      </w:ins>
      <w:ins w:id="47" w:author="wang jianbing" w:date="2020-12-22T16:22:00Z">
        <w:r>
          <w:rPr>
            <w:position w:val="-24"/>
          </w:rPr>
          <w:object w:dxaOrig="3180" w:dyaOrig="720">
            <v:shape id="_x0000_i1043" type="#_x0000_t75" style="width:159pt;height:36.15pt" o:ole="">
              <v:imagedata r:id="rId43" o:title=""/>
            </v:shape>
            <o:OLEObject Type="Embed" ProgID="Equation.DSMT4" ShapeID="_x0000_i1043" DrawAspect="Content" ObjectID="_1671107093" r:id="rId44"/>
          </w:object>
        </w:r>
      </w:ins>
      <w:ins w:id="48" w:author="zhang" w:date="2020-12-17T20:46:00Z">
        <w:r>
          <w:rPr>
            <w:rFonts w:hint="eastAsia"/>
          </w:rPr>
          <w:t>）</w:t>
        </w:r>
      </w:ins>
      <w:ins w:id="49" w:author="zhang" w:date="2020-12-17T21:38:00Z">
        <w:r>
          <w:rPr>
            <w:rFonts w:hint="eastAsia"/>
          </w:rPr>
          <w:t>，</w:t>
        </w:r>
      </w:ins>
      <w:ins w:id="50" w:author="zhang" w:date="2020-12-17T21:40:00Z">
        <w:r>
          <w:rPr>
            <w:rFonts w:hint="eastAsia"/>
          </w:rPr>
          <w:t>直到</w:t>
        </w:r>
      </w:ins>
      <w:ins w:id="51" w:author="zhang" w:date="2020-12-17T21:40:00Z">
        <w:del w:id="52" w:author="wang jianbing" w:date="2020-12-29T16:55:00Z">
          <w:r>
            <w:rPr>
              <w:rFonts w:hint="eastAsia"/>
              <w:position w:val="-14"/>
            </w:rPr>
            <w:object w:dxaOrig="3580" w:dyaOrig="380">
              <v:shape id="_x0000_i1044" type="#_x0000_t75" style="width:178.8pt;height:18.75pt" o:ole="">
                <v:imagedata r:id="rId45" o:title=""/>
              </v:shape>
              <o:OLEObject Type="Embed" ProgID="Equation.DSMT4" ShapeID="_x0000_i1044" DrawAspect="Content" ObjectID="_1671107094" r:id="rId46"/>
            </w:object>
          </w:r>
        </w:del>
      </w:ins>
      <w:ins w:id="53" w:author="wang jianbing" w:date="2020-12-22T16:29:00Z">
        <w:r>
          <w:t>(</w:t>
        </w:r>
      </w:ins>
      <w:ins w:id="54" w:author="wang jianbing" w:date="2020-12-22T16:29:00Z">
        <w:r>
          <w:rPr>
            <w:position w:val="-30"/>
          </w:rPr>
          <w:object w:dxaOrig="4660" w:dyaOrig="560">
            <v:shape id="_x0000_i1045" type="#_x0000_t75" style="width:232.4pt;height:28pt" o:ole="">
              <v:imagedata r:id="rId47" o:title=""/>
            </v:shape>
            <o:OLEObject Type="Embed" ProgID="Equation.DSMT4" ShapeID="_x0000_i1045" DrawAspect="Content" ObjectID="_1671107095" r:id="rId48"/>
          </w:object>
        </w:r>
      </w:ins>
      <w:ins w:id="55" w:author="wang jianbing" w:date="2020-12-22T16:29:00Z">
        <w:r>
          <w:t>)</w:t>
        </w:r>
      </w:ins>
      <w:ins w:id="56" w:author="zhang" w:date="2020-12-17T21:40:00Z">
        <w:r>
          <w:t xml:space="preserve"> </w:t>
        </w:r>
      </w:ins>
      <w:ins w:id="57" w:author="wang jianbing" w:date="2020-12-22T21:11:00Z">
        <w:r>
          <w:t>,</w:t>
        </w:r>
        <w:r>
          <w:rPr>
            <w:rFonts w:hint="eastAsia"/>
          </w:rPr>
          <w:t>其中</w:t>
        </w:r>
        <w:r>
          <w:rPr>
            <w:rFonts w:hint="eastAsia"/>
          </w:rPr>
          <w:t>N</w:t>
        </w:r>
        <w:r>
          <w:t>(j,i)</w:t>
        </w:r>
        <w:r>
          <w:rPr>
            <w:rFonts w:hint="eastAsia"/>
          </w:rPr>
          <w:t>从</w:t>
        </w:r>
        <w:r>
          <w:rPr>
            <w:rFonts w:hint="eastAsia"/>
          </w:rPr>
          <w:t>0</w:t>
        </w:r>
        <w:r>
          <w:rPr>
            <w:rFonts w:hint="eastAsia"/>
          </w:rPr>
          <w:t>增加到对应的</w:t>
        </w:r>
      </w:ins>
      <w:ins w:id="58" w:author="wang jianbing" w:date="2020-12-22T21:12:00Z">
        <w:r>
          <w:rPr>
            <w:rFonts w:hint="eastAsia"/>
          </w:rPr>
          <w:t>火电</w:t>
        </w:r>
      </w:ins>
      <w:ins w:id="59" w:author="wang jianbing" w:date="2020-12-22T21:11:00Z">
        <w:r>
          <w:rPr>
            <w:rFonts w:hint="eastAsia"/>
          </w:rPr>
          <w:t>台数</w:t>
        </w:r>
        <w:r>
          <w:rPr>
            <w:rFonts w:hint="eastAsia"/>
          </w:rPr>
          <w:t>num</w:t>
        </w:r>
      </w:ins>
      <w:del w:id="60" w:author="zhang" w:date="2020-12-17T20:46:00Z">
        <w:r>
          <w:rPr>
            <w:rFonts w:ascii="Times New Roman" w:hAnsi="Times New Roman" w:cs="Times New Roman"/>
          </w:rPr>
          <w:tab/>
        </w:r>
        <w:r>
          <w:rPr>
            <w:position w:val="-28"/>
          </w:rPr>
          <w:object w:dxaOrig="2760" w:dyaOrig="720">
            <v:shape id="_x0000_i1046" type="#_x0000_t75" style="width:137.85pt;height:36.5pt" o:ole="">
              <v:imagedata r:id="rId49" o:title=""/>
            </v:shape>
            <o:OLEObject Type="Embed" ProgID="Equation.DSMT4" ShapeID="_x0000_i1046" DrawAspect="Content" ObjectID="_1671107096" r:id="rId50"/>
          </w:object>
        </w:r>
      </w:del>
    </w:p>
    <w:p>
      <w:pPr>
        <w:ind w:left="0"/>
        <w:rPr>
          <w:del w:id="61" w:author="zhang" w:date="2020-12-17T20:46:00Z"/>
          <w:rFonts w:ascii="Times New Roman" w:hAnsi="Times New Roman" w:cs="Times New Roman"/>
        </w:rPr>
        <w:pPrChange w:id="62" w:author="zhang" w:date="2020-12-17T20:46:00Z">
          <w:pPr>
            <w:ind w:left="420" w:firstLine="420"/>
          </w:pPr>
        </w:pPrChange>
      </w:pPr>
      <w:del w:id="63" w:author="zhang" w:date="2020-12-17T20:46:00Z">
        <w:r>
          <w:rPr>
            <w:rFonts w:ascii="Times New Roman" w:hAnsi="Times New Roman" w:cs="Times New Roman"/>
            <w:position w:val="-14"/>
          </w:rPr>
          <w:object w:dxaOrig="1840" w:dyaOrig="380">
            <v:shape id="_x0000_i1047" type="#_x0000_t75" style="width:92.15pt;height:18.75pt" o:ole="">
              <v:imagedata r:id="rId51" o:title=""/>
            </v:shape>
            <o:OLEObject Type="Embed" ProgID="Equation.DSMT4" ShapeID="_x0000_i1047" DrawAspect="Content" ObjectID="_1671107097" r:id="rId52"/>
          </w:object>
        </w:r>
        <w:r>
          <w:rPr>
            <w:rFonts w:ascii="Times New Roman" w:hAnsi="Times New Roman" w:cs="Times New Roman"/>
          </w:rPr>
          <w:delText xml:space="preserve">    </w:delText>
        </w:r>
      </w:del>
    </w:p>
    <w:p>
      <w:pPr>
        <w:ind w:left="0"/>
        <w:rPr>
          <w:del w:id="64" w:author="zhang" w:date="2020-12-17T20:46:00Z"/>
          <w:rFonts w:ascii="Times New Roman" w:hAnsi="Times New Roman" w:cs="Times New Roman"/>
        </w:rPr>
      </w:pPr>
      <w:del w:id="65" w:author="zhang" w:date="2020-12-17T20:46:00Z"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  <w:position w:val="-28"/>
          </w:rPr>
          <w:object w:dxaOrig="1900" w:dyaOrig="680">
            <v:shape id="_x0000_i1048" type="#_x0000_t75" style="width:95.55pt;height:33.8pt" o:ole="">
              <v:imagedata r:id="rId53" o:title=""/>
            </v:shape>
            <o:OLEObject Type="Embed" ProgID="Equation.DSMT4" ShapeID="_x0000_i1048" DrawAspect="Content" ObjectID="_1671107098" r:id="rId54"/>
          </w:object>
        </w:r>
      </w:del>
    </w:p>
    <w:p>
      <w:pPr>
        <w:ind w:left="0"/>
        <w:rPr>
          <w:rFonts w:ascii="Times New Roman" w:hAnsi="Times New Roman" w:cs="Times New Roman"/>
          <w:sz w:val="24"/>
          <w:szCs w:val="28"/>
        </w:rPr>
      </w:pPr>
      <w:del w:id="66" w:author="zhang" w:date="2020-12-17T20:46:00Z"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 w:hint="eastAsia"/>
            <w:sz w:val="24"/>
            <w:szCs w:val="28"/>
          </w:rPr>
          <w:delText>从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0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开始增加火电机组台数，优先开经济性好的机组，条件（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1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）和（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2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）满足即结束。</w:delText>
        </w:r>
      </w:del>
    </w:p>
    <w:p>
      <w:pPr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2</w:t>
      </w:r>
      <w:r>
        <w:rPr>
          <w:rFonts w:ascii="Times New Roman" w:hAnsi="Times New Roman" w:cs="Times New Roman" w:hint="eastAsia"/>
          <w:sz w:val="24"/>
          <w:szCs w:val="28"/>
        </w:rPr>
        <w:t>）各节点开机容量之和</w:t>
      </w:r>
      <w:ins w:id="67" w:author="zhang" w:date="2020-12-17T20:51:00Z">
        <w:r>
          <w:rPr>
            <w:rFonts w:ascii="Times New Roman" w:hAnsi="Times New Roman" w:cs="Times New Roman"/>
            <w:position w:val="-14"/>
            <w:sz w:val="24"/>
            <w:szCs w:val="28"/>
          </w:rPr>
          <w:object w:dxaOrig="700" w:dyaOrig="400">
            <v:shape id="_x0000_i1049" type="#_x0000_t75" style="width:35.15pt;height:20.15pt" o:ole="">
              <v:imagedata r:id="rId55" o:title=""/>
            </v:shape>
            <o:OLEObject Type="Embed" ProgID="Equation.DSMT4" ShapeID="_x0000_i1049" DrawAspect="Content" ObjectID="_1671107099" r:id="rId56"/>
          </w:object>
        </w:r>
      </w:ins>
      <w:r>
        <w:rPr>
          <w:rFonts w:ascii="Times New Roman" w:hAnsi="Times New Roman" w:cs="Times New Roman" w:hint="eastAsia"/>
          <w:sz w:val="24"/>
          <w:szCs w:val="28"/>
        </w:rPr>
        <w:t>尽可能接近（</w:t>
      </w:r>
      <w:r>
        <w:rPr>
          <w:rFonts w:ascii="Times New Roman" w:hAnsi="Times New Roman" w:cs="Times New Roman"/>
          <w:position w:val="-4"/>
          <w:sz w:val="24"/>
          <w:szCs w:val="28"/>
        </w:rPr>
        <w:object w:dxaOrig="200" w:dyaOrig="240">
          <v:shape id="_x0000_i1050" type="#_x0000_t75" style="width:9.9pt;height:11.6pt" o:ole="">
            <v:imagedata r:id="rId57" o:title=""/>
          </v:shape>
          <o:OLEObject Type="Embed" ProgID="Equation.DSMT4" ShapeID="_x0000_i1050" DrawAspect="Content" ObjectID="_1671107100" r:id="rId58"/>
        </w:object>
      </w:r>
      <w:r>
        <w:rPr>
          <w:rFonts w:ascii="Times New Roman" w:hAnsi="Times New Roman" w:cs="Times New Roman" w:hint="eastAsia"/>
          <w:sz w:val="24"/>
          <w:szCs w:val="28"/>
        </w:rPr>
        <w:t>）开机需求：</w:t>
      </w:r>
    </w:p>
    <w:p>
      <w:pPr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position w:val="-14"/>
          <w:sz w:val="24"/>
          <w:szCs w:val="28"/>
        </w:rPr>
        <w:object w:dxaOrig="2040" w:dyaOrig="400">
          <v:shape id="_x0000_i1051" type="#_x0000_t75" style="width:102.05pt;height:20.15pt" o:ole="">
            <v:imagedata r:id="rId59" o:title=""/>
          </v:shape>
          <o:OLEObject Type="Embed" ProgID="Equation.DSMT4" ShapeID="_x0000_i1051" DrawAspect="Content" ObjectID="_1671107101" r:id="rId60"/>
        </w:objec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>
      <w:pPr>
        <w:ind w:leftChars="200" w:left="420" w:firstLine="21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方法：判断</w:t>
      </w:r>
      <w:r>
        <w:rPr>
          <w:rFonts w:ascii="Times New Roman" w:hAnsi="Times New Roman" w:cs="Times New Roman"/>
          <w:position w:val="-6"/>
          <w:sz w:val="24"/>
          <w:szCs w:val="28"/>
        </w:rPr>
        <w:object w:dxaOrig="720" w:dyaOrig="279">
          <v:shape id="_x0000_i1052" type="#_x0000_t75" style="width:36.5pt;height:14pt" o:ole="">
            <v:imagedata r:id="rId61" o:title=""/>
          </v:shape>
          <o:OLEObject Type="Embed" ProgID="Equation.DSMT4" ShapeID="_x0000_i1052" DrawAspect="Content" ObjectID="_1671107102" r:id="rId62"/>
        </w:objec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：从距离节点</w:t>
      </w:r>
      <w:r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 w:hint="eastAsia"/>
          <w:sz w:val="24"/>
          <w:szCs w:val="28"/>
        </w:rPr>
        <w:t>最近的节点起，依次增加火电开机，直到</w:t>
      </w:r>
      <w:r>
        <w:rPr>
          <w:rFonts w:ascii="Times New Roman" w:hAnsi="Times New Roman" w:cs="Times New Roman"/>
          <w:position w:val="-6"/>
          <w:sz w:val="24"/>
          <w:szCs w:val="28"/>
        </w:rPr>
        <w:object w:dxaOrig="720" w:dyaOrig="279">
          <v:shape id="_x0000_i1053" type="#_x0000_t75" style="width:36.5pt;height:14pt" o:ole="">
            <v:imagedata r:id="rId63" o:title=""/>
          </v:shape>
          <o:OLEObject Type="Embed" ProgID="Equation.DSMT4" ShapeID="_x0000_i1053" DrawAspect="Content" ObjectID="_1671107103" r:id="rId64"/>
        </w:object>
      </w:r>
      <w:r>
        <w:rPr>
          <w:rFonts w:ascii="Times New Roman" w:hAnsi="Times New Roman" w:cs="Times New Roman" w:hint="eastAsia"/>
          <w:sz w:val="24"/>
          <w:szCs w:val="28"/>
        </w:rPr>
        <w:t>为止。</w:t>
      </w:r>
      <w:ins w:id="68" w:author="zhang" w:date="2020-12-17T20:48:00Z">
        <w:r>
          <w:rPr>
            <w:rFonts w:ascii="Times New Roman" w:hAnsi="Times New Roman" w:cs="Times New Roman" w:hint="eastAsia"/>
            <w:sz w:val="24"/>
            <w:szCs w:val="28"/>
          </w:rPr>
          <w:t>（不超过各节点换流容量，经济性好的先开）</w:t>
        </w:r>
      </w:ins>
    </w:p>
    <w:p>
      <w:pPr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position w:val="-12"/>
          <w:sz w:val="24"/>
          <w:szCs w:val="28"/>
        </w:rPr>
        <w:object w:dxaOrig="800" w:dyaOrig="360">
          <v:shape id="_x0000_i1054" type="#_x0000_t75" style="width:39.9pt;height:18.1pt" o:ole="">
            <v:imagedata r:id="rId65" o:title=""/>
          </v:shape>
          <o:OLEObject Type="Embed" ProgID="Equation.DSMT4" ShapeID="_x0000_i1054" DrawAspect="Content" ObjectID="_1671107104" r:id="rId66"/>
        </w:object>
      </w:r>
      <w:r>
        <w:rPr>
          <w:rFonts w:ascii="Times New Roman" w:hAnsi="Times New Roman" w:cs="Times New Roman" w:hint="eastAsia"/>
          <w:sz w:val="24"/>
          <w:szCs w:val="28"/>
        </w:rPr>
        <w:t>：从距离节点</w:t>
      </w:r>
      <w:r>
        <w:rPr>
          <w:rFonts w:ascii="Times New Roman" w:hAnsi="Times New Roman" w:cs="Times New Roman" w:hint="eastAsia"/>
          <w:sz w:val="24"/>
          <w:szCs w:val="28"/>
        </w:rPr>
        <w:t>0</w:t>
      </w:r>
      <w:r>
        <w:rPr>
          <w:rFonts w:ascii="Times New Roman" w:hAnsi="Times New Roman" w:cs="Times New Roman" w:hint="eastAsia"/>
          <w:sz w:val="24"/>
          <w:szCs w:val="28"/>
        </w:rPr>
        <w:t>最远的节点，轮次减小火电开机台数，至</w:t>
      </w:r>
      <w:r>
        <w:rPr>
          <w:rFonts w:ascii="Times New Roman" w:hAnsi="Times New Roman" w:cs="Times New Roman"/>
          <w:position w:val="-12"/>
          <w:sz w:val="24"/>
          <w:szCs w:val="28"/>
        </w:rPr>
        <w:object w:dxaOrig="800" w:dyaOrig="360">
          <v:shape id="_x0000_i1055" type="#_x0000_t75" style="width:39.9pt;height:18.1pt" o:ole="">
            <v:imagedata r:id="rId67" o:title=""/>
          </v:shape>
          <o:OLEObject Type="Embed" ProgID="Equation.DSMT4" ShapeID="_x0000_i1055" DrawAspect="Content" ObjectID="_1671107105" r:id="rId68"/>
        </w:objec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>
      <w:pPr>
        <w:ind w:left="0"/>
        <w:rPr>
          <w:ins w:id="69" w:author="zhang" w:date="2020-12-17T20:48:00Z"/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position w:val="-12"/>
          <w:sz w:val="24"/>
          <w:szCs w:val="28"/>
        </w:rPr>
        <w:object w:dxaOrig="1160" w:dyaOrig="360">
          <v:shape id="_x0000_i1056" type="#_x0000_t75" style="width:58pt;height:18.1pt" o:ole="">
            <v:imagedata r:id="rId69" o:title=""/>
          </v:shape>
          <o:OLEObject Type="Embed" ProgID="Equation.DSMT4" ShapeID="_x0000_i1056" DrawAspect="Content" ObjectID="_1671107106" r:id="rId70"/>
        </w:object>
      </w:r>
      <w:r>
        <w:rPr>
          <w:rFonts w:ascii="Times New Roman" w:hAnsi="Times New Roman" w:cs="Times New Roman" w:hint="eastAsia"/>
          <w:sz w:val="24"/>
          <w:szCs w:val="28"/>
        </w:rPr>
        <w:t>：各节点开机台数确定完毕。</w:t>
      </w:r>
    </w:p>
    <w:p>
      <w:pPr>
        <w:ind w:left="0"/>
        <w:rPr>
          <w:rFonts w:ascii="Times New Roman" w:hAnsi="Times New Roman" w:cs="Times New Roman"/>
          <w:sz w:val="24"/>
          <w:szCs w:val="28"/>
        </w:rPr>
      </w:pPr>
      <w:ins w:id="70" w:author="zhang" w:date="2020-12-17T20:49:00Z">
        <w:r>
          <w:rPr>
            <w:rFonts w:ascii="Times New Roman" w:hAnsi="Times New Roman" w:cs="Times New Roman" w:hint="eastAsia"/>
            <w:sz w:val="24"/>
            <w:szCs w:val="28"/>
          </w:rPr>
          <w:t>得到各</w:t>
        </w:r>
      </w:ins>
      <w:ins w:id="71" w:author="zhang" w:date="2020-12-17T20:50:00Z">
        <w:r>
          <w:rPr>
            <w:rFonts w:ascii="Times New Roman" w:hAnsi="Times New Roman" w:cs="Times New Roman" w:hint="eastAsia"/>
            <w:sz w:val="24"/>
            <w:szCs w:val="28"/>
          </w:rPr>
          <w:t>电站</w:t>
        </w:r>
      </w:ins>
      <w:ins w:id="72" w:author="zhang" w:date="2020-12-17T20:49:00Z">
        <w:r>
          <w:rPr>
            <w:rFonts w:ascii="Times New Roman" w:hAnsi="Times New Roman" w:cs="Times New Roman" w:hint="eastAsia"/>
            <w:sz w:val="24"/>
            <w:szCs w:val="28"/>
          </w:rPr>
          <w:t>的开机台数。</w:t>
        </w:r>
      </w:ins>
    </w:p>
    <w:p>
      <w:pPr>
        <w:pStyle w:val="4"/>
        <w:spacing w:line="377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定各节点的各火电机组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4h</w:t>
      </w:r>
      <w:r>
        <w:rPr>
          <w:rFonts w:ascii="Times New Roman" w:hAnsi="Times New Roman" w:cs="Times New Roman" w:hint="eastAsia"/>
        </w:rPr>
        <w:t>可调出力：</w:t>
      </w:r>
      <w:ins w:id="73" w:author="zhang" w:date="2020-12-17T21:22:00Z">
        <w:r>
          <w:rPr>
            <w:rFonts w:ascii="Times New Roman" w:hAnsi="Times New Roman" w:cs="Times New Roman" w:hint="eastAsia"/>
          </w:rPr>
          <w:t>（这一步不考虑线路容量）</w:t>
        </w:r>
      </w:ins>
    </w:p>
    <w:p>
      <w:pPr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）计算逐小时待分配火电总功率：</w:t>
      </w:r>
    </w:p>
    <w:p>
      <w:pPr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position w:val="-14"/>
          <w:sz w:val="24"/>
          <w:szCs w:val="28"/>
        </w:rPr>
        <w:object w:dxaOrig="2820" w:dyaOrig="400">
          <v:shape id="_x0000_i1057" type="#_x0000_t75" style="width:140.6pt;height:20.15pt" o:ole="">
            <v:imagedata r:id="rId71" o:title=""/>
          </v:shape>
          <o:OLEObject Type="Embed" ProgID="Equation.DSMT4" ShapeID="_x0000_i1057" DrawAspect="Content" ObjectID="_1671107107" r:id="rId72"/>
        </w:objec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>
      <w:pPr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6AB97F51-8ED4-4EF4-9FF2-88A7CF88D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</wp:inline>
        </w:drawing>
      </w:r>
    </w:p>
    <w:p>
      <w:pPr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2</w:t>
      </w:r>
      <w:r>
        <w:rPr>
          <w:rFonts w:ascii="Times New Roman" w:hAnsi="Times New Roman" w:cs="Times New Roman" w:hint="eastAsia"/>
          <w:sz w:val="24"/>
          <w:szCs w:val="28"/>
        </w:rPr>
        <w:t>）</w:t>
      </w:r>
      <w:del w:id="74" w:author="zhang" w:date="2020-12-17T21:13:00Z">
        <w:r>
          <w:rPr>
            <w:rFonts w:ascii="Times New Roman" w:hAnsi="Times New Roman" w:cs="Times New Roman" w:hint="eastAsia"/>
            <w:sz w:val="24"/>
            <w:szCs w:val="28"/>
          </w:rPr>
          <w:delText>将</w:delText>
        </w:r>
      </w:del>
      <w:ins w:id="75" w:author="zhang" w:date="2020-12-17T21:13:00Z">
        <w:r>
          <w:rPr>
            <w:rFonts w:ascii="Times New Roman" w:hAnsi="Times New Roman" w:cs="Times New Roman" w:hint="eastAsia"/>
            <w:sz w:val="24"/>
            <w:szCs w:val="28"/>
          </w:rPr>
          <w:t>计算</w:t>
        </w:r>
      </w:ins>
      <w:r>
        <w:rPr>
          <w:rFonts w:ascii="Times New Roman" w:hAnsi="Times New Roman" w:cs="Times New Roman" w:hint="eastAsia"/>
          <w:sz w:val="24"/>
          <w:szCs w:val="28"/>
        </w:rPr>
        <w:t>各节点火电和风光的强迫出力</w:t>
      </w:r>
      <w:del w:id="76" w:author="zhang" w:date="2020-12-17T21:15:00Z">
        <w:r>
          <w:rPr>
            <w:rFonts w:ascii="Times New Roman" w:hAnsi="Times New Roman" w:cs="Times New Roman" w:hint="eastAsia"/>
            <w:sz w:val="24"/>
            <w:szCs w:val="28"/>
          </w:rPr>
          <w:delText>（</w:delText>
        </w:r>
      </w:del>
      <w:r>
        <w:rPr>
          <w:rFonts w:ascii="Times New Roman" w:hAnsi="Times New Roman" w:cs="Times New Roman"/>
          <w:position w:val="-18"/>
          <w:sz w:val="24"/>
          <w:szCs w:val="28"/>
        </w:rPr>
        <w:object w:dxaOrig="2780" w:dyaOrig="440">
          <v:shape id="_x0000_i1058" type="#_x0000_t75" style="width:137.85pt;height:21.5pt" o:ole="">
            <v:imagedata r:id="rId74" o:title=""/>
          </v:shape>
          <o:OLEObject Type="Embed" ProgID="Equation.DSMT4" ShapeID="_x0000_i1058" DrawAspect="Content" ObjectID="_1671107108" r:id="rId75"/>
        </w:object>
      </w:r>
      <w:del w:id="77" w:author="zhang" w:date="2020-12-17T21:15:00Z">
        <w:r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）</w:delText>
        </w:r>
      </w:del>
      <w:ins w:id="78" w:author="zhang" w:date="2020-12-17T21:15:00Z">
        <w:r>
          <w:rPr>
            <w:rFonts w:ascii="Times New Roman" w:hAnsi="Times New Roman" w:cs="Times New Roman" w:hint="eastAsia"/>
            <w:sz w:val="24"/>
            <w:szCs w:val="28"/>
          </w:rPr>
          <w:t>。</w:t>
        </w:r>
      </w:ins>
      <w:del w:id="79" w:author="zhang" w:date="2020-12-17T21:15:00Z">
        <w:r>
          <w:rPr>
            <w:rFonts w:ascii="Times New Roman" w:hAnsi="Times New Roman" w:cs="Times New Roman" w:hint="eastAsia"/>
            <w:sz w:val="24"/>
            <w:szCs w:val="28"/>
          </w:rPr>
          <w:delText>分配至各个线路，优先从距节点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0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电阻较小的路径传输，得到各直流线路的输送功率</w:delText>
        </w:r>
        <w:r>
          <w:rPr>
            <w:rFonts w:ascii="Times New Roman" w:hAnsi="Times New Roman" w:cs="Times New Roman"/>
            <w:position w:val="-14"/>
            <w:sz w:val="24"/>
            <w:szCs w:val="28"/>
          </w:rPr>
          <w:object w:dxaOrig="320" w:dyaOrig="380">
            <v:shape id="_x0000_i1059" type="#_x0000_t75" style="width:16.4pt;height:18.75pt" o:ole="">
              <v:imagedata r:id="rId76" o:title=""/>
            </v:shape>
            <o:OLEObject Type="Embed" ProgID="Equation.DSMT4" ShapeID="_x0000_i1059" DrawAspect="Content" ObjectID="_1671107109" r:id="rId77"/>
          </w:object>
        </w:r>
        <w:r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。</w:delText>
        </w:r>
      </w:del>
    </w:p>
    <w:p>
      <w:pPr>
        <w:ind w:left="0"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3</w:t>
      </w:r>
      <w:r>
        <w:rPr>
          <w:rFonts w:ascii="Times New Roman" w:hAnsi="Times New Roman" w:cs="Times New Roman" w:hint="eastAsia"/>
          <w:sz w:val="24"/>
          <w:szCs w:val="28"/>
        </w:rPr>
        <w:t>）分配火电功率：</w:t>
      </w:r>
    </w:p>
    <w:p>
      <w:pPr>
        <w:ind w:left="420"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按一定步长（如</w:t>
      </w:r>
      <w:r>
        <w:rPr>
          <w:rFonts w:ascii="Times New Roman" w:hAnsi="Times New Roman" w:cs="Times New Roman" w:hint="eastAsia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 w:hint="eastAsia"/>
          <w:sz w:val="24"/>
          <w:szCs w:val="28"/>
        </w:rPr>
        <w:t>MW</w:t>
      </w:r>
      <w:r>
        <w:rPr>
          <w:rFonts w:ascii="Times New Roman" w:hAnsi="Times New Roman" w:cs="Times New Roman" w:hint="eastAsia"/>
          <w:sz w:val="24"/>
          <w:szCs w:val="28"/>
        </w:rPr>
        <w:t>）分配：</w:t>
      </w:r>
    </w:p>
    <w:p>
      <w:pPr>
        <w:ind w:left="420"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）判断是否满足</w:t>
      </w:r>
      <w:r>
        <w:rPr>
          <w:rFonts w:ascii="Times New Roman" w:hAnsi="Times New Roman" w:cs="Times New Roman"/>
          <w:position w:val="-16"/>
          <w:sz w:val="24"/>
          <w:szCs w:val="28"/>
        </w:rPr>
        <w:object w:dxaOrig="1320" w:dyaOrig="420">
          <v:shape id="_x0000_i1060" type="#_x0000_t75" style="width:65.85pt;height:21.15pt" o:ole="">
            <v:imagedata r:id="rId78" o:title=""/>
          </v:shape>
          <o:OLEObject Type="Embed" ProgID="Equation.DSMT4" ShapeID="_x0000_i1060" DrawAspect="Content" ObjectID="_1671107110" r:id="rId79"/>
        </w:object>
      </w:r>
      <w:r>
        <w:rPr>
          <w:rFonts w:ascii="Times New Roman" w:hAnsi="Times New Roman" w:cs="Times New Roman" w:hint="eastAsia"/>
          <w:sz w:val="24"/>
          <w:szCs w:val="28"/>
        </w:rPr>
        <w:t>，满足则进入</w:t>
      </w: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 w:hint="eastAsia"/>
          <w:sz w:val="24"/>
          <w:szCs w:val="28"/>
        </w:rPr>
        <w:t>），不满足则结束分配。</w:t>
      </w:r>
    </w:p>
    <w:p>
      <w:pPr>
        <w:ind w:left="420"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 w:hint="eastAsia"/>
          <w:sz w:val="24"/>
          <w:szCs w:val="28"/>
        </w:rPr>
        <w:t>）</w:t>
      </w:r>
      <w:del w:id="80" w:author="zhang" w:date="2020-12-17T21:16:00Z">
        <w:r>
          <w:rPr>
            <w:rFonts w:ascii="Times New Roman" w:hAnsi="Times New Roman" w:cs="Times New Roman" w:hint="eastAsia"/>
            <w:sz w:val="24"/>
            <w:szCs w:val="28"/>
          </w:rPr>
          <w:delText>比较与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0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节点直接相连的线路上的负载率（输送功率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/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线路容量）</w:delText>
        </w:r>
      </w:del>
      <w:ins w:id="81" w:author="zhang" w:date="2020-12-17T21:16:00Z">
        <w:r>
          <w:rPr>
            <w:rFonts w:ascii="Times New Roman" w:hAnsi="Times New Roman" w:cs="Times New Roman" w:hint="eastAsia"/>
            <w:sz w:val="24"/>
            <w:szCs w:val="28"/>
          </w:rPr>
          <w:t>看各个节点的换流容量范围、强迫出力，</w:t>
        </w:r>
      </w:ins>
      <w:ins w:id="82" w:author="zhang" w:date="2020-12-17T21:18:00Z">
        <w:r>
          <w:rPr>
            <w:rFonts w:ascii="Times New Roman" w:hAnsi="Times New Roman" w:cs="Times New Roman" w:hint="eastAsia"/>
            <w:sz w:val="24"/>
            <w:szCs w:val="28"/>
          </w:rPr>
          <w:t>在可调范围内分配火电出力，</w:t>
        </w:r>
      </w:ins>
    </w:p>
    <w:p>
      <w:pPr>
        <w:ind w:left="420"/>
        <w:rPr>
          <w:rFonts w:ascii="Times New Roman" w:hAnsi="Times New Roman" w:cs="Times New Roman"/>
          <w:sz w:val="24"/>
          <w:szCs w:val="28"/>
        </w:rPr>
        <w:pPrChange w:id="83" w:author="zhang" w:date="2020-12-17T21:19:00Z">
          <w:pPr>
            <w:ind w:left="420" w:firstLine="420"/>
          </w:pPr>
        </w:pPrChange>
      </w:pPr>
      <w:ins w:id="84" w:author="zhang" w:date="2020-12-17T21:19:00Z">
        <w:r>
          <w:rPr>
            <w:rFonts w:ascii="Times New Roman" w:hAnsi="Times New Roman" w:cs="Times New Roman" w:hint="eastAsia"/>
            <w:sz w:val="24"/>
            <w:szCs w:val="28"/>
          </w:rPr>
          <w:t>离</w:t>
        </w:r>
        <w:r>
          <w:rPr>
            <w:rFonts w:ascii="Times New Roman" w:hAnsi="Times New Roman" w:cs="Times New Roman" w:hint="eastAsia"/>
            <w:sz w:val="24"/>
            <w:szCs w:val="28"/>
          </w:rPr>
          <w:t>0</w:t>
        </w:r>
        <w:r>
          <w:rPr>
            <w:rFonts w:ascii="Times New Roman" w:hAnsi="Times New Roman" w:cs="Times New Roman" w:hint="eastAsia"/>
            <w:sz w:val="24"/>
            <w:szCs w:val="28"/>
          </w:rPr>
          <w:t>节点近的、</w:t>
        </w:r>
      </w:ins>
      <w:del w:id="85" w:author="zhang" w:date="2020-12-17T21:19:00Z">
        <w:r>
          <w:rPr>
            <w:rFonts w:ascii="Times New Roman" w:hAnsi="Times New Roman" w:cs="Times New Roman"/>
            <w:sz w:val="24"/>
            <w:szCs w:val="28"/>
          </w:rPr>
          <w:delText>3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）负载率最低的线路上最近一个节点追加机组的火电出力（</w:delText>
        </w:r>
      </w:del>
      <w:r>
        <w:rPr>
          <w:rFonts w:ascii="Times New Roman" w:hAnsi="Times New Roman" w:cs="Times New Roman" w:hint="eastAsia"/>
          <w:sz w:val="24"/>
          <w:szCs w:val="28"/>
        </w:rPr>
        <w:t>经济性优的机组优先），如果该节点出力达到开机容量</w:t>
      </w:r>
      <w:ins w:id="86" w:author="zhang" w:date="2020-12-17T21:18:00Z">
        <w:r>
          <w:rPr>
            <w:rFonts w:ascii="Times New Roman" w:hAnsi="Times New Roman" w:cs="Times New Roman" w:hint="eastAsia"/>
            <w:sz w:val="24"/>
            <w:szCs w:val="28"/>
          </w:rPr>
          <w:t>/</w:t>
        </w:r>
        <w:r>
          <w:rPr>
            <w:rFonts w:ascii="Times New Roman" w:hAnsi="Times New Roman" w:cs="Times New Roman" w:hint="eastAsia"/>
            <w:sz w:val="24"/>
            <w:szCs w:val="28"/>
          </w:rPr>
          <w:t>换流站</w:t>
        </w:r>
      </w:ins>
      <w:ins w:id="87" w:author="zhang" w:date="2020-12-17T21:19:00Z">
        <w:r>
          <w:rPr>
            <w:rFonts w:ascii="Times New Roman" w:hAnsi="Times New Roman" w:cs="Times New Roman" w:hint="eastAsia"/>
            <w:sz w:val="24"/>
            <w:szCs w:val="28"/>
          </w:rPr>
          <w:t>最大容量</w:t>
        </w:r>
      </w:ins>
      <w:r>
        <w:rPr>
          <w:rFonts w:ascii="Times New Roman" w:hAnsi="Times New Roman" w:cs="Times New Roman" w:hint="eastAsia"/>
          <w:sz w:val="24"/>
          <w:szCs w:val="28"/>
        </w:rPr>
        <w:t>，则</w:t>
      </w:r>
      <w:del w:id="88" w:author="zhang" w:date="2020-12-17T21:20:00Z">
        <w:r>
          <w:rPr>
            <w:rFonts w:ascii="Times New Roman" w:hAnsi="Times New Roman" w:cs="Times New Roman" w:hint="eastAsia"/>
            <w:sz w:val="24"/>
            <w:szCs w:val="28"/>
          </w:rPr>
          <w:delText>再</w:delText>
        </w:r>
      </w:del>
      <w:r>
        <w:rPr>
          <w:rFonts w:ascii="Times New Roman" w:hAnsi="Times New Roman" w:cs="Times New Roman" w:hint="eastAsia"/>
          <w:sz w:val="24"/>
          <w:szCs w:val="28"/>
        </w:rPr>
        <w:t>向前追加节点</w:t>
      </w:r>
      <w:ins w:id="89" w:author="zhang" w:date="2020-12-17T21:20:00Z">
        <w:r>
          <w:rPr>
            <w:rFonts w:ascii="Times New Roman" w:hAnsi="Times New Roman" w:cs="Times New Roman" w:hint="eastAsia"/>
            <w:sz w:val="24"/>
            <w:szCs w:val="28"/>
          </w:rPr>
          <w:t>，直到分配结束。</w:t>
        </w:r>
      </w:ins>
      <w:ins w:id="90" w:author="zhang" w:date="2020-12-17T21:35:00Z">
        <w:r>
          <w:rPr>
            <w:rFonts w:ascii="Times New Roman" w:hAnsi="Times New Roman" w:cs="Times New Roman" w:hint="eastAsia"/>
            <w:sz w:val="24"/>
            <w:szCs w:val="28"/>
          </w:rPr>
          <w:t>（这</w:t>
        </w:r>
      </w:ins>
      <w:ins w:id="91" w:author="zhang" w:date="2020-12-17T21:36:00Z">
        <w:r>
          <w:rPr>
            <w:rFonts w:ascii="Times New Roman" w:hAnsi="Times New Roman" w:cs="Times New Roman" w:hint="eastAsia"/>
            <w:sz w:val="24"/>
            <w:szCs w:val="28"/>
          </w:rPr>
          <w:t>一步中如果强迫出力本身大于</w:t>
        </w:r>
      </w:ins>
      <w:ins w:id="92" w:author="zhang" w:date="2020-12-17T21:42:00Z">
        <w:r>
          <w:rPr>
            <w:rFonts w:ascii="Times New Roman" w:hAnsi="Times New Roman" w:cs="Times New Roman" w:hint="eastAsia"/>
            <w:sz w:val="24"/>
            <w:szCs w:val="28"/>
          </w:rPr>
          <w:t>换流站最大容量，则会产生弃电</w:t>
        </w:r>
      </w:ins>
      <w:ins w:id="93" w:author="zhang" w:date="2020-12-17T21:35:00Z">
        <w:r>
          <w:rPr>
            <w:rFonts w:ascii="Times New Roman" w:hAnsi="Times New Roman" w:cs="Times New Roman" w:hint="eastAsia"/>
            <w:sz w:val="24"/>
            <w:szCs w:val="28"/>
          </w:rPr>
          <w:t>）</w:t>
        </w:r>
      </w:ins>
      <w:del w:id="94" w:author="zhang" w:date="2020-12-17T21:20:00Z">
        <w:r>
          <w:rPr>
            <w:rFonts w:ascii="Times New Roman" w:hAnsi="Times New Roman" w:cs="Times New Roman" w:hint="eastAsia"/>
            <w:sz w:val="24"/>
            <w:szCs w:val="28"/>
          </w:rPr>
          <w:delText>。</w:delText>
        </w:r>
      </w:del>
    </w:p>
    <w:p>
      <w:pPr>
        <w:ind w:left="420" w:firstLine="420"/>
        <w:rPr>
          <w:del w:id="95" w:author="zhang" w:date="2020-12-17T21:20:00Z"/>
          <w:rFonts w:ascii="Times New Roman" w:hAnsi="Times New Roman" w:cs="Times New Roman"/>
          <w:sz w:val="24"/>
          <w:szCs w:val="28"/>
        </w:rPr>
      </w:pPr>
      <w:del w:id="96" w:author="zhang" w:date="2020-12-17T21:20:00Z">
        <w:r>
          <w:rPr>
            <w:rFonts w:ascii="Times New Roman" w:hAnsi="Times New Roman" w:cs="Times New Roman"/>
            <w:sz w:val="24"/>
            <w:szCs w:val="28"/>
          </w:rPr>
          <w:delText>4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）更新线路输送功率，返回步骤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1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）。</w:delText>
        </w:r>
      </w:del>
    </w:p>
    <w:p>
      <w:pPr>
        <w:pStyle w:val="4"/>
        <w:spacing w:line="377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del w:id="97" w:author="zhang" w:date="2020-12-17T20:58:00Z">
        <w:r>
          <w:rPr>
            <w:rFonts w:ascii="Times New Roman" w:hAnsi="Times New Roman" w:cs="Times New Roman" w:hint="eastAsia"/>
          </w:rPr>
          <w:delText>考虑直流约束，修正</w:delText>
        </w:r>
      </w:del>
      <w:ins w:id="98" w:author="zhang" w:date="2020-12-17T20:58:00Z">
        <w:r>
          <w:rPr>
            <w:rFonts w:ascii="Times New Roman" w:hAnsi="Times New Roman" w:cs="Times New Roman" w:hint="eastAsia"/>
          </w:rPr>
          <w:t>校核</w:t>
        </w:r>
      </w:ins>
      <w:r>
        <w:rPr>
          <w:rFonts w:ascii="Times New Roman" w:hAnsi="Times New Roman" w:cs="Times New Roman" w:hint="eastAsia"/>
        </w:rPr>
        <w:t>线路</w:t>
      </w:r>
      <w:del w:id="99" w:author="zhang" w:date="2020-12-17T20:59:00Z">
        <w:r>
          <w:rPr>
            <w:rFonts w:ascii="Times New Roman" w:hAnsi="Times New Roman" w:cs="Times New Roman" w:hint="eastAsia"/>
          </w:rPr>
          <w:delText>功率</w:delText>
        </w:r>
      </w:del>
      <w:ins w:id="100" w:author="zhang" w:date="2020-12-17T20:59:00Z">
        <w:r>
          <w:rPr>
            <w:rFonts w:ascii="Times New Roman" w:hAnsi="Times New Roman" w:cs="Times New Roman" w:hint="eastAsia"/>
          </w:rPr>
          <w:t>潮流，迭代优化</w:t>
        </w:r>
      </w:ins>
      <w:r>
        <w:rPr>
          <w:rFonts w:ascii="Times New Roman" w:hAnsi="Times New Roman" w:cs="Times New Roman" w:hint="eastAsia"/>
        </w:rPr>
        <w:t>（考虑</w:t>
      </w:r>
      <w:ins w:id="101" w:author="zhang" w:date="2020-12-17T20:59:00Z">
        <w:r>
          <w:rPr>
            <w:rFonts w:ascii="Times New Roman" w:hAnsi="Times New Roman" w:cs="Times New Roman" w:hint="eastAsia"/>
          </w:rPr>
          <w:t>线路</w:t>
        </w:r>
      </w:ins>
      <w:r>
        <w:rPr>
          <w:rFonts w:ascii="Times New Roman" w:hAnsi="Times New Roman" w:cs="Times New Roman" w:hint="eastAsia"/>
        </w:rPr>
        <w:t>容量</w:t>
      </w:r>
      <w:del w:id="102" w:author="zhang" w:date="2020-12-17T20:59:00Z">
        <w:r>
          <w:rPr>
            <w:rFonts w:ascii="Times New Roman" w:hAnsi="Times New Roman" w:cs="Times New Roman" w:hint="eastAsia"/>
          </w:rPr>
          <w:delText>、调节次数</w:delText>
        </w:r>
      </w:del>
      <w:r>
        <w:rPr>
          <w:rFonts w:ascii="Times New Roman" w:hAnsi="Times New Roman" w:cs="Times New Roman" w:hint="eastAsia"/>
        </w:rPr>
        <w:t>）</w:t>
      </w:r>
    </w:p>
    <w:p>
      <w:pPr>
        <w:ind w:left="0"/>
        <w:rPr>
          <w:del w:id="103" w:author="zhang" w:date="2020-12-17T20:59:00Z"/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ins w:id="104" w:author="zhang" w:date="2020-12-17T20:59:00Z">
        <w:r>
          <w:rPr>
            <w:rFonts w:ascii="Times New Roman" w:hAnsi="Times New Roman" w:cs="Times New Roman"/>
            <w:sz w:val="24"/>
            <w:szCs w:val="28"/>
          </w:rPr>
          <w:t>1</w:t>
        </w:r>
        <w:r>
          <w:rPr>
            <w:rFonts w:ascii="Times New Roman" w:hAnsi="Times New Roman" w:cs="Times New Roman" w:hint="eastAsia"/>
            <w:sz w:val="24"/>
            <w:szCs w:val="28"/>
          </w:rPr>
          <w:t>）计算</w:t>
        </w:r>
      </w:ins>
      <w:ins w:id="105" w:author="zhang" w:date="2020-12-17T21:23:00Z">
        <w:r>
          <w:rPr>
            <w:rFonts w:ascii="Times New Roman" w:hAnsi="Times New Roman" w:cs="Times New Roman" w:hint="eastAsia"/>
            <w:sz w:val="24"/>
            <w:szCs w:val="28"/>
          </w:rPr>
          <w:t>各线路的潮流（</w:t>
        </w:r>
      </w:ins>
      <w:ins w:id="106" w:author="zhang" w:date="2020-12-17T21:25:00Z">
        <w:r>
          <w:rPr>
            <w:rFonts w:ascii="Times New Roman" w:hAnsi="Times New Roman" w:cs="Times New Roman" w:hint="eastAsia"/>
            <w:sz w:val="24"/>
            <w:szCs w:val="28"/>
          </w:rPr>
          <w:t>已知节点注入功率，先设置全网</w:t>
        </w:r>
      </w:ins>
      <w:ins w:id="107" w:author="zhang" w:date="2020-12-17T21:32:00Z">
        <w:r>
          <w:rPr>
            <w:rFonts w:ascii="Times New Roman" w:hAnsi="Times New Roman" w:cs="Times New Roman" w:hint="eastAsia"/>
            <w:sz w:val="24"/>
            <w:szCs w:val="28"/>
          </w:rPr>
          <w:t>为</w:t>
        </w:r>
      </w:ins>
      <w:ins w:id="108" w:author="zhang" w:date="2020-12-17T21:25:00Z">
        <w:r>
          <w:rPr>
            <w:rFonts w:ascii="Times New Roman" w:hAnsi="Times New Roman" w:cs="Times New Roman" w:hint="eastAsia"/>
            <w:sz w:val="24"/>
            <w:szCs w:val="28"/>
          </w:rPr>
          <w:t>统一电压</w:t>
        </w:r>
      </w:ins>
      <w:ins w:id="109" w:author="zhang" w:date="2020-12-17T21:32:00Z">
        <w:r>
          <w:rPr>
            <w:rFonts w:ascii="Times New Roman" w:hAnsi="Times New Roman" w:cs="Times New Roman" w:hint="eastAsia"/>
            <w:sz w:val="24"/>
            <w:szCs w:val="28"/>
          </w:rPr>
          <w:t>V</w:t>
        </w:r>
        <w:r>
          <w:rPr>
            <w:rFonts w:ascii="Times New Roman" w:hAnsi="Times New Roman" w:cs="Times New Roman"/>
            <w:sz w:val="24"/>
            <w:szCs w:val="28"/>
            <w:vertAlign w:val="subscript"/>
            <w:rPrChange w:id="110" w:author="zhang" w:date="2020-12-17T21:32:00Z">
              <w:rPr>
                <w:rFonts w:ascii="Times New Roman" w:hAnsi="Times New Roman" w:cs="Times New Roman"/>
                <w:sz w:val="24"/>
                <w:szCs w:val="28"/>
              </w:rPr>
            </w:rPrChange>
          </w:rPr>
          <w:t>0</w:t>
        </w:r>
      </w:ins>
      <w:ins w:id="111" w:author="zhang" w:date="2020-12-17T21:25:00Z">
        <w:r>
          <w:rPr>
            <w:rFonts w:ascii="Times New Roman" w:hAnsi="Times New Roman" w:cs="Times New Roman" w:hint="eastAsia"/>
            <w:sz w:val="24"/>
            <w:szCs w:val="28"/>
          </w:rPr>
          <w:t>，可由第二步求的</w:t>
        </w:r>
      </w:ins>
      <w:ins w:id="112" w:author="zhang" w:date="2020-12-17T21:25:00Z">
        <w:r>
          <w:rPr>
            <w:rFonts w:ascii="Times New Roman" w:hAnsi="Times New Roman" w:cs="Times New Roman"/>
            <w:position w:val="-6"/>
            <w:sz w:val="24"/>
            <w:szCs w:val="28"/>
          </w:rPr>
          <w:object w:dxaOrig="400" w:dyaOrig="320">
            <v:shape id="_x0000_i1061" type="#_x0000_t75" style="width:20.15pt;height:16.4pt" o:ole="">
              <v:imagedata r:id="rId80" o:title=""/>
            </v:shape>
            <o:OLEObject Type="Embed" ProgID="Equation.DSMT4" ShapeID="_x0000_i1061" DrawAspect="Content" ObjectID="_1671107111" r:id="rId81"/>
          </w:object>
        </w:r>
      </w:ins>
      <w:ins w:id="113" w:author="zhang" w:date="2020-12-17T21:25:00Z">
        <w:r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ins w:id="114" w:author="zhang" w:date="2020-12-17T21:27:00Z">
        <w:r>
          <w:rPr>
            <w:rFonts w:ascii="Times New Roman" w:hAnsi="Times New Roman" w:cs="Times New Roman" w:hint="eastAsia"/>
            <w:sz w:val="24"/>
            <w:szCs w:val="28"/>
          </w:rPr>
          <w:t>阵，</w:t>
        </w:r>
      </w:ins>
      <w:ins w:id="115" w:author="zhang" w:date="2020-12-17T21:26:00Z">
        <w:r>
          <w:rPr>
            <w:rFonts w:ascii="Times New Roman" w:hAnsi="Times New Roman" w:cs="Times New Roman" w:hint="eastAsia"/>
            <w:sz w:val="24"/>
            <w:szCs w:val="28"/>
          </w:rPr>
          <w:t>求出修正后的电压</w:t>
        </w:r>
      </w:ins>
      <w:ins w:id="116" w:author="zhang" w:date="2020-12-17T21:29:00Z">
        <w:r>
          <w:rPr>
            <w:rFonts w:ascii="Times New Roman" w:hAnsi="Times New Roman" w:cs="Times New Roman" w:hint="eastAsia"/>
            <w:sz w:val="24"/>
            <w:szCs w:val="28"/>
          </w:rPr>
          <w:t>，再用该电压</w:t>
        </w:r>
      </w:ins>
      <w:ins w:id="117" w:author="zhang" w:date="2020-12-17T21:32:00Z">
        <w:r>
          <w:rPr>
            <w:rFonts w:ascii="Times New Roman" w:hAnsi="Times New Roman" w:cs="Times New Roman" w:hint="eastAsia"/>
            <w:sz w:val="24"/>
            <w:szCs w:val="28"/>
          </w:rPr>
          <w:t>列向量</w:t>
        </w:r>
        <w:r>
          <w:rPr>
            <w:rFonts w:ascii="Times New Roman" w:hAnsi="Times New Roman" w:cs="Times New Roman"/>
            <w:b/>
            <w:bCs/>
            <w:sz w:val="24"/>
            <w:szCs w:val="28"/>
            <w:rPrChange w:id="118" w:author="zhang" w:date="2020-12-17T21:33:00Z">
              <w:rPr>
                <w:rFonts w:ascii="Times New Roman" w:hAnsi="Times New Roman" w:cs="Times New Roman"/>
                <w:sz w:val="24"/>
                <w:szCs w:val="28"/>
              </w:rPr>
            </w:rPrChange>
          </w:rPr>
          <w:t>[</w:t>
        </w:r>
        <w:r>
          <w:rPr>
            <w:rFonts w:ascii="Times New Roman" w:hAnsi="Times New Roman" w:cs="Times New Roman"/>
            <w:b/>
            <w:bCs/>
            <w:i/>
            <w:iCs/>
            <w:sz w:val="24"/>
            <w:szCs w:val="28"/>
            <w:rPrChange w:id="119" w:author="zhang" w:date="2020-12-17T21:33:00Z">
              <w:rPr>
                <w:rFonts w:ascii="Times New Roman" w:hAnsi="Times New Roman" w:cs="Times New Roman"/>
                <w:sz w:val="24"/>
                <w:szCs w:val="28"/>
              </w:rPr>
            </w:rPrChange>
          </w:rPr>
          <w:t>V</w:t>
        </w:r>
        <w:r>
          <w:rPr>
            <w:rFonts w:ascii="Times New Roman" w:hAnsi="Times New Roman" w:cs="Times New Roman"/>
            <w:b/>
            <w:bCs/>
            <w:i/>
            <w:iCs/>
            <w:sz w:val="24"/>
            <w:szCs w:val="28"/>
            <w:vertAlign w:val="subscript"/>
            <w:rPrChange w:id="120" w:author="zhang" w:date="2020-12-17T21:33:00Z">
              <w:rPr>
                <w:rFonts w:ascii="Times New Roman" w:hAnsi="Times New Roman" w:cs="Times New Roman"/>
                <w:sz w:val="24"/>
                <w:szCs w:val="28"/>
              </w:rPr>
            </w:rPrChange>
          </w:rPr>
          <w:t>n</w:t>
        </w:r>
        <w:r>
          <w:rPr>
            <w:rFonts w:ascii="Times New Roman" w:hAnsi="Times New Roman" w:cs="Times New Roman"/>
            <w:b/>
            <w:bCs/>
            <w:sz w:val="24"/>
            <w:szCs w:val="28"/>
            <w:rPrChange w:id="121" w:author="zhang" w:date="2020-12-17T21:33:00Z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8"/>
              </w:rPr>
            </w:rPrChange>
          </w:rPr>
          <w:t>]</w:t>
        </w:r>
        <w:r>
          <w:rPr>
            <w:rFonts w:ascii="Times New Roman" w:hAnsi="Times New Roman" w:cs="Times New Roman" w:hint="eastAsia"/>
            <w:sz w:val="24"/>
            <w:szCs w:val="28"/>
          </w:rPr>
          <w:t>替换</w:t>
        </w:r>
      </w:ins>
      <w:ins w:id="122" w:author="zhang" w:date="2020-12-17T21:33:00Z">
        <w:r>
          <w:rPr>
            <w:rFonts w:ascii="Times New Roman" w:hAnsi="Times New Roman" w:cs="Times New Roman" w:hint="eastAsia"/>
            <w:sz w:val="24"/>
            <w:szCs w:val="28"/>
          </w:rPr>
          <w:t>V</w:t>
        </w:r>
        <w:r>
          <w:rPr>
            <w:rFonts w:ascii="Times New Roman" w:hAnsi="Times New Roman" w:cs="Times New Roman"/>
            <w:sz w:val="24"/>
            <w:szCs w:val="28"/>
            <w:vertAlign w:val="subscript"/>
            <w:rPrChange w:id="123" w:author="zhang" w:date="2020-12-17T21:33:00Z">
              <w:rPr>
                <w:rFonts w:ascii="Times New Roman" w:hAnsi="Times New Roman" w:cs="Times New Roman"/>
                <w:sz w:val="24"/>
                <w:szCs w:val="28"/>
              </w:rPr>
            </w:rPrChange>
          </w:rPr>
          <w:t>0</w:t>
        </w:r>
        <w:r>
          <w:rPr>
            <w:rFonts w:ascii="Times New Roman" w:hAnsi="Times New Roman" w:cs="Times New Roman"/>
            <w:sz w:val="24"/>
            <w:szCs w:val="28"/>
            <w:rPrChange w:id="124" w:author="zhang" w:date="2020-12-17T21:33:00Z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</w:rPrChange>
          </w:rPr>
          <w:t>,</w:t>
        </w:r>
        <w:r>
          <w:rPr>
            <w:rFonts w:ascii="Times New Roman" w:hAnsi="Times New Roman" w:cs="Times New Roman" w:hint="eastAsia"/>
            <w:sz w:val="24"/>
            <w:szCs w:val="28"/>
          </w:rPr>
          <w:t>求一组新的</w:t>
        </w:r>
        <w:r>
          <w:rPr>
            <w:rFonts w:ascii="Times New Roman" w:hAnsi="Times New Roman" w:cs="Times New Roman" w:hint="eastAsia"/>
            <w:sz w:val="24"/>
            <w:szCs w:val="28"/>
          </w:rPr>
          <w:t>Vn</w:t>
        </w:r>
        <w:r>
          <w:rPr>
            <w:rFonts w:ascii="Times New Roman" w:hAnsi="Times New Roman" w:cs="Times New Roman" w:hint="eastAsia"/>
            <w:sz w:val="24"/>
            <w:szCs w:val="28"/>
          </w:rPr>
          <w:t>，反复迭代</w:t>
        </w:r>
        <w:r>
          <w:rPr>
            <w:rFonts w:ascii="Times New Roman" w:hAnsi="Times New Roman" w:cs="Times New Roman" w:hint="eastAsia"/>
            <w:sz w:val="24"/>
            <w:szCs w:val="28"/>
          </w:rPr>
          <w:t>3</w:t>
        </w:r>
        <w:r>
          <w:rPr>
            <w:rFonts w:ascii="Times New Roman" w:hAnsi="Times New Roman" w:cs="Times New Roman" w:hint="eastAsia"/>
            <w:sz w:val="24"/>
            <w:szCs w:val="28"/>
          </w:rPr>
          <w:t>次</w:t>
        </w:r>
      </w:ins>
      <w:ins w:id="125" w:author="zhang" w:date="2020-12-17T21:34:00Z">
        <w:r>
          <w:rPr>
            <w:rFonts w:ascii="Times New Roman" w:hAnsi="Times New Roman" w:cs="Times New Roman" w:hint="eastAsia"/>
            <w:sz w:val="24"/>
            <w:szCs w:val="28"/>
          </w:rPr>
          <w:t>得到较为精确的节点电压阵，从而求各线路电流和功率</w:t>
        </w:r>
      </w:ins>
      <w:ins w:id="126" w:author="zhang" w:date="2020-12-17T21:23:00Z">
        <w:r>
          <w:rPr>
            <w:rFonts w:ascii="Times New Roman" w:hAnsi="Times New Roman" w:cs="Times New Roman" w:hint="eastAsia"/>
            <w:sz w:val="24"/>
            <w:szCs w:val="28"/>
          </w:rPr>
          <w:t>）</w:t>
        </w:r>
      </w:ins>
      <w:del w:id="127" w:author="zhang" w:date="2020-12-17T20:59:00Z">
        <w:r>
          <w:rPr>
            <w:rFonts w:ascii="Times New Roman" w:hAnsi="Times New Roman" w:cs="Times New Roman"/>
            <w:sz w:val="24"/>
            <w:szCs w:val="28"/>
          </w:rPr>
          <w:delText>1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）修正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LCC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线路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2</w:delText>
        </w:r>
        <w:r>
          <w:rPr>
            <w:rFonts w:ascii="Times New Roman" w:hAnsi="Times New Roman" w:cs="Times New Roman"/>
            <w:sz w:val="24"/>
            <w:szCs w:val="28"/>
          </w:rPr>
          <w:delText>4h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的输送功率，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VSC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线路功率可调。</w:delText>
        </w:r>
      </w:del>
    </w:p>
    <w:p>
      <w:pPr>
        <w:ind w:left="0"/>
        <w:rPr>
          <w:ins w:id="128" w:author="zhang" w:date="2020-12-17T21:31:00Z"/>
          <w:rFonts w:ascii="Times New Roman" w:hAnsi="Times New Roman" w:cs="Times New Roman"/>
          <w:sz w:val="24"/>
          <w:szCs w:val="28"/>
        </w:rPr>
      </w:pPr>
    </w:p>
    <w:p>
      <w:pPr>
        <w:ind w:left="0"/>
        <w:rPr>
          <w:ins w:id="129" w:author="zhang" w:date="2020-12-17T21:31:00Z"/>
          <w:rFonts w:ascii="仿宋" w:eastAsia="仿宋" w:hAnsi="仿宋"/>
          <w:sz w:val="24"/>
        </w:rPr>
      </w:pPr>
      <w:ins w:id="130" w:author="zhang" w:date="2020-12-17T21:31:00Z">
        <w:r>
          <w:rPr>
            <w:rFonts w:ascii="仿宋" w:eastAsia="仿宋" w:hAnsi="仿宋" w:hint="eastAsia"/>
            <w:sz w:val="24"/>
          </w:rPr>
          <w:t>（以下是潮流计算的整体思路）</w:t>
        </w:r>
      </w:ins>
    </w:p>
    <w:p>
      <w:pPr>
        <w:ind w:left="0"/>
        <w:rPr>
          <w:ins w:id="131" w:author="zhang" w:date="2020-12-17T21:31:00Z"/>
          <w:rFonts w:ascii="仿宋" w:eastAsia="仿宋" w:hAnsi="仿宋"/>
          <w:sz w:val="24"/>
        </w:rPr>
      </w:pPr>
      <w:ins w:id="132" w:author="zhang" w:date="2020-12-17T21:31:00Z">
        <w:r>
          <w:rPr>
            <w:rFonts w:ascii="仿宋" w:eastAsia="仿宋" w:hAnsi="仿宋" w:hint="eastAsia"/>
            <w:sz w:val="24"/>
          </w:rPr>
          <w:t>简化，用迭代求解，第一次迭代各节点电压考虑为V</w:t>
        </w:r>
        <w:r>
          <w:rPr>
            <w:rFonts w:ascii="仿宋" w:eastAsia="仿宋" w:hAnsi="仿宋"/>
            <w:sz w:val="24"/>
            <w:vertAlign w:val="subscript"/>
          </w:rPr>
          <w:t>N</w:t>
        </w:r>
        <w:r>
          <w:rPr>
            <w:rFonts w:ascii="仿宋" w:eastAsia="仿宋" w:hAnsi="仿宋" w:hint="eastAsia"/>
            <w:sz w:val="24"/>
          </w:rPr>
          <w:t>（即V</w:t>
        </w:r>
        <w:r>
          <w:rPr>
            <w:rFonts w:ascii="仿宋" w:eastAsia="仿宋" w:hAnsi="仿宋"/>
            <w:sz w:val="24"/>
            <w:vertAlign w:val="subscript"/>
          </w:rPr>
          <w:t>0</w:t>
        </w:r>
        <w:r>
          <w:rPr>
            <w:rFonts w:ascii="仿宋" w:eastAsia="仿宋" w:hAnsi="仿宋" w:hint="eastAsia"/>
            <w:sz w:val="24"/>
          </w:rPr>
          <w:t>），舍去平衡节点0，则上述方程组可转化为：</w:t>
        </w:r>
      </w:ins>
    </w:p>
    <w:p>
      <w:pPr>
        <w:ind w:firstLineChars="200" w:firstLine="480"/>
        <w:rPr>
          <w:ins w:id="133" w:author="zhang" w:date="2020-12-17T21:31:00Z"/>
          <w:rFonts w:ascii="仿宋" w:eastAsia="仿宋" w:hAnsi="仿宋"/>
          <w:sz w:val="24"/>
        </w:rPr>
      </w:pPr>
      <w:ins w:id="134" w:author="zhang" w:date="2020-12-17T21:31:00Z">
        <w:r>
          <w:rPr>
            <w:rFonts w:ascii="仿宋" w:eastAsia="仿宋" w:hAnsi="仿宋"/>
            <w:position w:val="-72"/>
            <w:sz w:val="24"/>
          </w:rPr>
          <w:object w:dxaOrig="7260" w:dyaOrig="1540">
            <v:shape id="_x0000_i1062" type="#_x0000_t75" style="width:362.75pt;height:77.45pt" o:ole="">
              <v:imagedata r:id="rId82" o:title=""/>
            </v:shape>
            <o:OLEObject Type="Embed" ProgID="Equation.DSMT4" ShapeID="_x0000_i1062" DrawAspect="Content" ObjectID="_1671107112" r:id="rId83"/>
          </w:object>
        </w:r>
      </w:ins>
    </w:p>
    <w:p>
      <w:pPr>
        <w:ind w:firstLineChars="200" w:firstLine="480"/>
        <w:jc w:val="both"/>
        <w:rPr>
          <w:ins w:id="135" w:author="zhang" w:date="2020-12-17T21:31:00Z"/>
          <w:rFonts w:ascii="仿宋" w:eastAsia="仿宋" w:hAnsi="仿宋"/>
          <w:sz w:val="24"/>
        </w:rPr>
      </w:pPr>
      <w:ins w:id="136" w:author="zhang" w:date="2020-12-17T21:31:00Z">
        <w:r>
          <w:rPr>
            <w:rFonts w:ascii="仿宋" w:eastAsia="仿宋" w:hAnsi="仿宋" w:hint="eastAsia"/>
            <w:sz w:val="24"/>
          </w:rPr>
          <w:t>则</w:t>
        </w:r>
      </w:ins>
    </w:p>
    <w:p>
      <w:pPr>
        <w:ind w:firstLineChars="200" w:firstLine="482"/>
        <w:rPr>
          <w:ins w:id="137" w:author="zhang" w:date="2020-12-17T21:31:00Z"/>
          <w:rFonts w:ascii="仿宋" w:eastAsia="仿宋" w:hAnsi="仿宋"/>
          <w:b/>
          <w:sz w:val="24"/>
        </w:rPr>
      </w:pPr>
      <w:ins w:id="138" w:author="zhang" w:date="2020-12-17T21:31:00Z">
        <w:r>
          <w:rPr>
            <w:rFonts w:ascii="仿宋" w:eastAsia="仿宋" w:hAnsi="仿宋"/>
            <w:b/>
            <w:position w:val="-6"/>
            <w:sz w:val="24"/>
          </w:rPr>
          <w:object w:dxaOrig="840" w:dyaOrig="279">
            <v:shape id="_x0000_i1063" type="#_x0000_t75" style="width:41.95pt;height:14pt" o:ole="">
              <v:imagedata r:id="rId84" o:title=""/>
            </v:shape>
            <o:OLEObject Type="Embed" ProgID="Equation.DSMT4" ShapeID="_x0000_i1063" DrawAspect="Content" ObjectID="_1671107113" r:id="rId85"/>
          </w:object>
        </w:r>
      </w:ins>
    </w:p>
    <w:p>
      <w:pPr>
        <w:ind w:left="0"/>
        <w:rPr>
          <w:ins w:id="139" w:author="zhang" w:date="2020-12-17T21:31:00Z"/>
          <w:rFonts w:ascii="仿宋" w:eastAsia="仿宋" w:hAnsi="仿宋"/>
          <w:sz w:val="24"/>
          <w:rPrChange w:id="140" w:author="zhang" w:date="2020-12-18T21:51:00Z">
            <w:rPr>
              <w:ins w:id="141" w:author="zhang" w:date="2020-12-17T21:31:00Z"/>
            </w:rPr>
          </w:rPrChange>
        </w:rPr>
      </w:pPr>
      <w:ins w:id="142" w:author="zhang" w:date="2020-12-17T21:31:00Z">
        <w:r>
          <w:rPr>
            <w:rFonts w:ascii="仿宋" w:eastAsia="仿宋" w:hAnsi="仿宋" w:hint="eastAsia"/>
            <w:sz w:val="24"/>
          </w:rPr>
          <w:t>即可解出各节点电压，然后迭代，第二次迭代用求解出的电压代替V</w:t>
        </w:r>
        <w:r>
          <w:rPr>
            <w:rFonts w:ascii="仿宋" w:eastAsia="仿宋" w:hAnsi="仿宋"/>
            <w:sz w:val="24"/>
            <w:vertAlign w:val="subscript"/>
          </w:rPr>
          <w:t>N</w:t>
        </w:r>
        <w:r>
          <w:rPr>
            <w:rFonts w:ascii="仿宋" w:eastAsia="仿宋" w:hAnsi="仿宋"/>
            <w:sz w:val="24"/>
          </w:rPr>
          <w:t>,</w:t>
        </w:r>
        <w:r>
          <w:rPr>
            <w:rFonts w:ascii="仿宋" w:eastAsia="仿宋" w:hAnsi="仿宋" w:hint="eastAsia"/>
            <w:sz w:val="24"/>
          </w:rPr>
          <w:t>得到新的</w:t>
        </w:r>
        <w:r>
          <w:rPr>
            <w:rFonts w:ascii="Times New Roman" w:hAnsi="Times New Roman" w:cs="Times New Roman" w:hint="eastAsia"/>
            <w:sz w:val="24"/>
            <w:szCs w:val="28"/>
          </w:rPr>
          <w:t>注入</w:t>
        </w:r>
        <w:r>
          <w:rPr>
            <w:rFonts w:ascii="仿宋" w:eastAsia="仿宋" w:hAnsi="仿宋" w:hint="eastAsia"/>
            <w:sz w:val="24"/>
          </w:rPr>
          <w:t>电流，再进行矩阵求解得出电压。</w:t>
        </w:r>
      </w:ins>
      <w:ins w:id="143" w:author="zhang" w:date="2020-12-19T16:25:00Z">
        <w:r>
          <w:rPr>
            <w:rFonts w:ascii="仿宋" w:eastAsia="仿宋" w:hAnsi="仿宋" w:hint="eastAsia"/>
            <w:sz w:val="24"/>
          </w:rPr>
          <w:t>由电压和电阻得出电流及线路功率。</w:t>
        </w:r>
      </w:ins>
      <w:ins w:id="144" w:author="zhang" w:date="2020-12-18T21:50:00Z">
        <w:r>
          <w:rPr>
            <w:rFonts w:ascii="仿宋" w:eastAsia="仿宋" w:hAnsi="仿宋" w:hint="eastAsia"/>
            <w:sz w:val="24"/>
          </w:rPr>
          <w:t>各条线路</w:t>
        </w:r>
      </w:ins>
      <w:ins w:id="145" w:author="zhang" w:date="2020-12-18T21:48:00Z">
        <w:r>
          <w:rPr>
            <w:rFonts w:ascii="仿宋" w:eastAsia="仿宋" w:hAnsi="仿宋" w:hint="eastAsia"/>
            <w:sz w:val="24"/>
          </w:rPr>
          <w:t>电流</w:t>
        </w:r>
      </w:ins>
      <w:ins w:id="146" w:author="zhang" w:date="2020-12-18T21:48:00Z">
        <w:r>
          <w:rPr>
            <w:rFonts w:ascii="仿宋" w:eastAsia="仿宋" w:hAnsi="仿宋"/>
            <w:position w:val="-14"/>
            <w:sz w:val="24"/>
          </w:rPr>
          <w:object w:dxaOrig="3100" w:dyaOrig="380">
            <v:shape id="_x0000_i1064" type="#_x0000_t75" style="width:155.25pt;height:18.75pt" o:ole="">
              <v:imagedata r:id="rId86" o:title=""/>
            </v:shape>
            <o:OLEObject Type="Embed" ProgID="Equation.DSMT4" ShapeID="_x0000_i1064" DrawAspect="Content" ObjectID="_1671107114" r:id="rId87"/>
          </w:object>
        </w:r>
      </w:ins>
      <w:ins w:id="147" w:author="zhang" w:date="2020-12-18T21:49:00Z">
        <w:r>
          <w:rPr>
            <w:rFonts w:ascii="仿宋" w:eastAsia="仿宋" w:hAnsi="仿宋" w:hint="eastAsia"/>
            <w:sz w:val="24"/>
          </w:rPr>
          <w:t>，</w:t>
        </w:r>
      </w:ins>
      <w:ins w:id="148" w:author="zhang" w:date="2020-12-18T21:50:00Z">
        <w:r>
          <w:rPr>
            <w:rFonts w:ascii="仿宋" w:eastAsia="仿宋" w:hAnsi="仿宋" w:hint="eastAsia"/>
            <w:sz w:val="24"/>
          </w:rPr>
          <w:t>线路潮流</w:t>
        </w:r>
      </w:ins>
      <w:ins w:id="149" w:author="zhang" w:date="2020-12-18T21:50:00Z">
        <w:r>
          <w:rPr>
            <w:rFonts w:ascii="仿宋" w:eastAsia="仿宋" w:hAnsi="仿宋"/>
            <w:position w:val="-14"/>
            <w:sz w:val="24"/>
          </w:rPr>
          <w:object w:dxaOrig="1180" w:dyaOrig="380">
            <v:shape id="_x0000_i1065" type="#_x0000_t75" style="width:59.35pt;height:18.75pt" o:ole="">
              <v:imagedata r:id="rId88" o:title=""/>
            </v:shape>
            <o:OLEObject Type="Embed" ProgID="Equation.DSMT4" ShapeID="_x0000_i1065" DrawAspect="Content" ObjectID="_1671107115" r:id="rId89"/>
          </w:object>
        </w:r>
      </w:ins>
      <w:ins w:id="150" w:author="zhang" w:date="2020-12-18T21:51:00Z">
        <w:r>
          <w:rPr>
            <w:rFonts w:ascii="仿宋" w:eastAsia="仿宋" w:hAnsi="仿宋" w:hint="eastAsia"/>
            <w:sz w:val="24"/>
          </w:rPr>
          <w:t>。</w:t>
        </w:r>
      </w:ins>
    </w:p>
    <w:p>
      <w:pPr>
        <w:ind w:left="0"/>
        <w:rPr>
          <w:rFonts w:ascii="Times New Roman" w:hAnsi="Times New Roman" w:cs="Times New Roman"/>
          <w:sz w:val="24"/>
          <w:szCs w:val="28"/>
        </w:rPr>
      </w:pPr>
      <w:ins w:id="151" w:author="zhang" w:date="2020-12-17T21:35:00Z">
        <w:r>
          <w:rPr>
            <w:rFonts w:ascii="Times New Roman" w:hAnsi="Times New Roman" w:cs="Times New Roman" w:hint="eastAsia"/>
            <w:sz w:val="24"/>
            <w:szCs w:val="28"/>
          </w:rPr>
          <w:t>2</w:t>
        </w:r>
        <w:r>
          <w:rPr>
            <w:rFonts w:ascii="Times New Roman" w:hAnsi="Times New Roman" w:cs="Times New Roman" w:hint="eastAsia"/>
            <w:sz w:val="24"/>
            <w:szCs w:val="28"/>
          </w:rPr>
          <w:t>）根据线路功率和线路容量，判断是否存在越限，适当调整</w:t>
        </w:r>
      </w:ins>
      <w:ins w:id="152" w:author="zhang" w:date="2020-12-17T21:43:00Z">
        <w:r>
          <w:rPr>
            <w:rFonts w:ascii="Times New Roman" w:hAnsi="Times New Roman" w:cs="Times New Roman" w:hint="eastAsia"/>
            <w:sz w:val="24"/>
            <w:szCs w:val="28"/>
          </w:rPr>
          <w:t>各节点火电出力（越限的那条</w:t>
        </w:r>
      </w:ins>
      <w:ins w:id="153" w:author="zhang" w:date="2020-12-17T21:44:00Z">
        <w:r>
          <w:rPr>
            <w:rFonts w:ascii="Times New Roman" w:hAnsi="Times New Roman" w:cs="Times New Roman" w:hint="eastAsia"/>
            <w:sz w:val="24"/>
            <w:szCs w:val="28"/>
          </w:rPr>
          <w:t>减最远节点</w:t>
        </w:r>
      </w:ins>
      <w:ins w:id="154" w:author="zhang" w:date="2020-12-17T21:46:00Z">
        <w:r>
          <w:rPr>
            <w:rFonts w:ascii="Times New Roman" w:hAnsi="Times New Roman" w:cs="Times New Roman" w:hint="eastAsia"/>
            <w:sz w:val="24"/>
            <w:szCs w:val="28"/>
          </w:rPr>
          <w:t>（设定</w:t>
        </w:r>
        <w:r>
          <w:rPr>
            <w:rFonts w:ascii="Times New Roman" w:hAnsi="Times New Roman" w:cs="Times New Roman" w:hint="eastAsia"/>
            <w:sz w:val="24"/>
            <w:szCs w:val="28"/>
          </w:rPr>
          <w:t>5</w:t>
        </w:r>
      </w:ins>
      <w:ins w:id="155" w:author="zhang" w:date="2020-12-17T21:48:00Z">
        <w:r>
          <w:rPr>
            <w:rFonts w:ascii="Times New Roman" w:hAnsi="Times New Roman" w:cs="Times New Roman" w:hint="eastAsia"/>
            <w:sz w:val="24"/>
            <w:szCs w:val="28"/>
          </w:rPr>
          <w:t>节点</w:t>
        </w:r>
      </w:ins>
      <w:ins w:id="156" w:author="zhang" w:date="2020-12-17T21:46:00Z">
        <w:r>
          <w:rPr>
            <w:rFonts w:ascii="Times New Roman" w:hAnsi="Times New Roman" w:cs="Times New Roman" w:hint="eastAsia"/>
            <w:sz w:val="24"/>
            <w:szCs w:val="28"/>
          </w:rPr>
          <w:t>最远）</w:t>
        </w:r>
      </w:ins>
      <w:ins w:id="157" w:author="zhang" w:date="2020-12-17T21:44:00Z">
        <w:r>
          <w:rPr>
            <w:rFonts w:ascii="Times New Roman" w:hAnsi="Times New Roman" w:cs="Times New Roman" w:hint="eastAsia"/>
            <w:sz w:val="24"/>
            <w:szCs w:val="28"/>
          </w:rPr>
          <w:t>的最不经济机组</w:t>
        </w:r>
      </w:ins>
      <w:ins w:id="158" w:author="zhang" w:date="2020-12-17T21:45:00Z">
        <w:r>
          <w:rPr>
            <w:rFonts w:ascii="Times New Roman" w:hAnsi="Times New Roman" w:cs="Times New Roman" w:hint="eastAsia"/>
            <w:sz w:val="24"/>
            <w:szCs w:val="28"/>
          </w:rPr>
          <w:t>出力</w:t>
        </w:r>
      </w:ins>
      <w:ins w:id="159" w:author="zhang" w:date="2020-12-17T21:44:00Z">
        <w:r>
          <w:rPr>
            <w:rFonts w:ascii="Times New Roman" w:hAnsi="Times New Roman" w:cs="Times New Roman" w:hint="eastAsia"/>
            <w:sz w:val="24"/>
            <w:szCs w:val="28"/>
          </w:rPr>
          <w:t>；</w:t>
        </w:r>
      </w:ins>
      <w:ins w:id="160" w:author="zhang" w:date="2020-12-19T16:26:00Z">
        <w:r>
          <w:rPr>
            <w:rFonts w:ascii="Times New Roman" w:hAnsi="Times New Roman" w:cs="Times New Roman" w:hint="eastAsia"/>
            <w:sz w:val="24"/>
            <w:szCs w:val="28"/>
          </w:rPr>
          <w:t>同时</w:t>
        </w:r>
      </w:ins>
      <w:ins w:id="161" w:author="zhang" w:date="2020-12-17T21:44:00Z">
        <w:r>
          <w:rPr>
            <w:rFonts w:ascii="Times New Roman" w:hAnsi="Times New Roman" w:cs="Times New Roman" w:hint="eastAsia"/>
            <w:sz w:val="24"/>
            <w:szCs w:val="28"/>
          </w:rPr>
          <w:t>不越限的那条往前</w:t>
        </w:r>
      </w:ins>
      <w:ins w:id="162" w:author="zhang" w:date="2020-12-18T21:51:00Z">
        <w:r>
          <w:rPr>
            <w:rFonts w:ascii="Times New Roman" w:hAnsi="Times New Roman" w:cs="Times New Roman" w:hint="eastAsia"/>
            <w:sz w:val="24"/>
            <w:szCs w:val="28"/>
          </w:rPr>
          <w:t>依次</w:t>
        </w:r>
      </w:ins>
      <w:ins w:id="163" w:author="zhang" w:date="2020-12-17T21:44:00Z">
        <w:r>
          <w:rPr>
            <w:rFonts w:ascii="Times New Roman" w:hAnsi="Times New Roman" w:cs="Times New Roman" w:hint="eastAsia"/>
            <w:sz w:val="24"/>
            <w:szCs w:val="28"/>
          </w:rPr>
          <w:t>追加节点</w:t>
        </w:r>
      </w:ins>
      <w:ins w:id="164" w:author="zhang" w:date="2020-12-17T21:45:00Z">
        <w:r>
          <w:rPr>
            <w:rFonts w:ascii="Times New Roman" w:hAnsi="Times New Roman" w:cs="Times New Roman" w:hint="eastAsia"/>
            <w:sz w:val="24"/>
            <w:szCs w:val="28"/>
          </w:rPr>
          <w:t>，增同等出力</w:t>
        </w:r>
      </w:ins>
      <w:ins w:id="165" w:author="zhang" w:date="2020-12-17T21:43:00Z">
        <w:r>
          <w:rPr>
            <w:rFonts w:ascii="Times New Roman" w:hAnsi="Times New Roman" w:cs="Times New Roman" w:hint="eastAsia"/>
            <w:sz w:val="24"/>
            <w:szCs w:val="28"/>
          </w:rPr>
          <w:t>）</w:t>
        </w:r>
      </w:ins>
      <w:del w:id="166" w:author="zhang" w:date="2020-12-17T20:59:00Z">
        <w:r>
          <w:rPr>
            <w:rFonts w:ascii="Times New Roman" w:hAnsi="Times New Roman" w:cs="Times New Roman"/>
            <w:sz w:val="24"/>
            <w:szCs w:val="28"/>
          </w:rPr>
          <w:tab/>
        </w:r>
        <w:r>
          <w:rPr>
            <w:rFonts w:ascii="Times New Roman" w:hAnsi="Times New Roman" w:cs="Times New Roman"/>
            <w:sz w:val="24"/>
            <w:szCs w:val="28"/>
          </w:rPr>
          <w:tab/>
          <w:delText>2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）修正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VSC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线路功率，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LCC</w:delText>
        </w:r>
        <w:r>
          <w:rPr>
            <w:rFonts w:ascii="Times New Roman" w:hAnsi="Times New Roman" w:cs="Times New Roman" w:hint="eastAsia"/>
            <w:sz w:val="24"/>
            <w:szCs w:val="28"/>
          </w:rPr>
          <w:delText>固定。</w:delText>
        </w:r>
      </w:del>
    </w:p>
    <w:p>
      <w:pPr>
        <w:pStyle w:val="4"/>
        <w:spacing w:line="377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保存中间数据</w:t>
      </w:r>
    </w:p>
    <w:p>
      <w:pPr>
        <w:ind w:left="420" w:firstLine="420"/>
        <w:textAlignment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各节点的</w:t>
      </w: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4</w:t>
      </w:r>
      <w:r>
        <w:rPr>
          <w:rFonts w:ascii="Times New Roman" w:hAnsi="Times New Roman" w:cs="Times New Roman" w:hint="eastAsia"/>
          <w:sz w:val="24"/>
          <w:szCs w:val="28"/>
        </w:rPr>
        <w:t>h</w:t>
      </w:r>
      <w:r>
        <w:rPr>
          <w:rFonts w:ascii="Times New Roman" w:hAnsi="Times New Roman" w:cs="Times New Roman" w:hint="eastAsia"/>
          <w:sz w:val="24"/>
          <w:szCs w:val="28"/>
        </w:rPr>
        <w:t>弃电（</w:t>
      </w:r>
      <w:r>
        <w:rPr>
          <w:rFonts w:ascii="Times New Roman" w:hAnsi="Times New Roman" w:cs="Times New Roman"/>
          <w:sz w:val="24"/>
          <w:szCs w:val="28"/>
        </w:rPr>
        <w:object w:dxaOrig="1800" w:dyaOrig="380">
          <v:shape id="_x0000_i1066" type="#_x0000_t75" style="width:90.45pt;height:18.75pt" o:ole="">
            <v:imagedata r:id="rId90" o:title=""/>
          </v:shape>
          <o:OLEObject Type="Embed" ProgID="Equation.DSMT4" ShapeID="_x0000_i1066" DrawAspect="Content" ObjectID="_1671107116" r:id="rId91"/>
        </w:object>
      </w:r>
      <w:r>
        <w:rPr>
          <w:rFonts w:ascii="Times New Roman" w:hAnsi="Times New Roman" w:cs="Times New Roman" w:hint="eastAsia"/>
          <w:sz w:val="24"/>
          <w:szCs w:val="28"/>
        </w:rPr>
        <w:t>）、</w:t>
      </w: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4h</w:t>
      </w:r>
      <w:r>
        <w:rPr>
          <w:rFonts w:ascii="Times New Roman" w:hAnsi="Times New Roman" w:cs="Times New Roman" w:hint="eastAsia"/>
          <w:sz w:val="24"/>
          <w:szCs w:val="28"/>
        </w:rPr>
        <w:t>火电机组可上调空间（</w:t>
      </w:r>
      <w:r>
        <w:rPr>
          <w:rFonts w:ascii="Times New Roman" w:hAnsi="Times New Roman" w:cs="Times New Roman"/>
          <w:sz w:val="24"/>
          <w:szCs w:val="28"/>
        </w:rPr>
        <w:object w:dxaOrig="2160" w:dyaOrig="540">
          <v:shape id="_x0000_i1067" type="#_x0000_t75" style="width:108.5pt;height:26.95pt" o:ole="">
            <v:imagedata r:id="rId92" o:title=""/>
          </v:shape>
          <o:OLEObject Type="Embed" ProgID="Equation.DSMT4" ShapeID="_x0000_i1067" DrawAspect="Content" ObjectID="_1671107117" r:id="rId93"/>
        </w:objec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）、</w:t>
      </w: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4h</w:t>
      </w:r>
      <w:r>
        <w:rPr>
          <w:rFonts w:ascii="Times New Roman" w:hAnsi="Times New Roman" w:cs="Times New Roman" w:hint="eastAsia"/>
          <w:sz w:val="24"/>
          <w:szCs w:val="28"/>
        </w:rPr>
        <w:t>火电机组可下调空间（</w:t>
      </w:r>
      <w:r>
        <w:rPr>
          <w:rFonts w:ascii="Times New Roman" w:hAnsi="Times New Roman" w:cs="Times New Roman"/>
          <w:sz w:val="24"/>
          <w:szCs w:val="28"/>
        </w:rPr>
        <w:object w:dxaOrig="2140" w:dyaOrig="540">
          <v:shape id="_x0000_i1068" type="#_x0000_t75" style="width:107.15pt;height:26.95pt" o:ole="">
            <v:imagedata r:id="rId94" o:title=""/>
          </v:shape>
          <o:OLEObject Type="Embed" ProgID="Equation.DSMT4" ShapeID="_x0000_i1068" DrawAspect="Content" ObjectID="_1671107118" r:id="rId95"/>
        </w:objec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），写入中间数据</w:t>
      </w:r>
      <w:r>
        <w:rPr>
          <w:rFonts w:ascii="Times New Roman" w:hAnsi="Times New Roman" w:cs="Times New Roman" w:hint="eastAsia"/>
          <w:sz w:val="24"/>
          <w:szCs w:val="28"/>
        </w:rPr>
        <w:t>-.</w:t>
      </w:r>
      <w:r>
        <w:rPr>
          <w:rFonts w:ascii="Times New Roman" w:hAnsi="Times New Roman" w:cs="Times New Roman" w:hint="eastAsia"/>
          <w:sz w:val="24"/>
          <w:szCs w:val="28"/>
        </w:rPr>
        <w:t>场景曲</w:t>
      </w:r>
      <w:r>
        <w:rPr>
          <w:rFonts w:ascii="Times New Roman" w:hAnsi="Times New Roman" w:cs="Times New Roman" w:hint="eastAsia"/>
          <w:sz w:val="24"/>
          <w:szCs w:val="28"/>
        </w:rPr>
        <w:t>.xlsx-</w:t>
      </w:r>
      <w:r>
        <w:rPr>
          <w:rFonts w:ascii="Times New Roman" w:hAnsi="Times New Roman" w:cs="Times New Roman" w:hint="eastAsia"/>
          <w:sz w:val="24"/>
          <w:szCs w:val="28"/>
        </w:rPr>
        <w:t>交换功率子表中。</w:t>
      </w:r>
    </w:p>
    <w:p>
      <w:pPr>
        <w:pStyle w:val="4"/>
        <w:spacing w:line="377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 w:hint="eastAsia"/>
        </w:rPr>
        <w:t>调用运行模拟</w:t>
      </w:r>
    </w:p>
    <w:p>
      <w:pPr>
        <w:ind w:left="420" w:firstLine="420"/>
        <w:textAlignment w:val="center"/>
        <w:rPr>
          <w:ins w:id="167" w:author="zhang" w:date="2020-12-17T21:51:00Z"/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将该交换功率子表</w:t>
      </w:r>
      <w:del w:id="168" w:author="zhang" w:date="2020-12-17T21:50:00Z">
        <w:r>
          <w:rPr>
            <w:rFonts w:ascii="Times New Roman" w:hAnsi="Times New Roman" w:cs="Times New Roman" w:hint="eastAsia"/>
            <w:sz w:val="24"/>
            <w:szCs w:val="28"/>
          </w:rPr>
          <w:delText>，以及</w:delText>
        </w:r>
      </w:del>
      <w:ins w:id="169" w:author="zhang" w:date="2020-12-17T21:50:00Z">
        <w:r>
          <w:rPr>
            <w:rFonts w:ascii="Times New Roman" w:hAnsi="Times New Roman" w:cs="Times New Roman" w:hint="eastAsia"/>
            <w:sz w:val="24"/>
            <w:szCs w:val="28"/>
          </w:rPr>
          <w:t>数据填入</w:t>
        </w:r>
      </w:ins>
      <w:r>
        <w:rPr>
          <w:rFonts w:ascii="Times New Roman" w:hAnsi="Times New Roman" w:cs="Times New Roman" w:hint="eastAsia"/>
          <w:sz w:val="24"/>
          <w:szCs w:val="28"/>
        </w:rPr>
        <w:t>Hust</w:t>
      </w:r>
      <w:r>
        <w:rPr>
          <w:rFonts w:ascii="Times New Roman" w:hAnsi="Times New Roman" w:cs="Times New Roman" w:hint="eastAsia"/>
          <w:sz w:val="24"/>
          <w:szCs w:val="28"/>
        </w:rPr>
        <w:t>数据</w:t>
      </w:r>
      <w:r>
        <w:rPr>
          <w:rFonts w:ascii="Times New Roman" w:hAnsi="Times New Roman" w:cs="Times New Roman" w:hint="eastAsia"/>
          <w:sz w:val="24"/>
          <w:szCs w:val="28"/>
        </w:rPr>
        <w:t>_</w:t>
      </w:r>
      <w:r>
        <w:rPr>
          <w:rFonts w:ascii="Times New Roman" w:hAnsi="Times New Roman" w:cs="Times New Roman" w:hint="eastAsia"/>
          <w:sz w:val="24"/>
          <w:szCs w:val="28"/>
        </w:rPr>
        <w:t>南疆电网</w:t>
      </w:r>
      <w:r>
        <w:rPr>
          <w:rFonts w:ascii="Times New Roman" w:hAnsi="Times New Roman" w:cs="Times New Roman" w:hint="eastAsia"/>
          <w:sz w:val="24"/>
          <w:szCs w:val="28"/>
        </w:rPr>
        <w:t>x</w:t>
      </w:r>
      <w:r>
        <w:rPr>
          <w:rFonts w:ascii="Times New Roman" w:hAnsi="Times New Roman" w:cs="Times New Roman"/>
          <w:sz w:val="24"/>
          <w:szCs w:val="28"/>
        </w:rPr>
        <w:t>lsx.</w:t>
      </w:r>
      <w:ins w:id="170" w:author="zhang" w:date="2020-12-17T21:50:00Z">
        <w:r>
          <w:rPr>
            <w:rFonts w:ascii="Times New Roman" w:hAnsi="Times New Roman" w:cs="Times New Roman" w:hint="eastAsia"/>
            <w:sz w:val="24"/>
            <w:szCs w:val="28"/>
          </w:rPr>
          <w:t>的对应区域，并将南疆电网表</w:t>
        </w:r>
      </w:ins>
      <w:r>
        <w:rPr>
          <w:rFonts w:ascii="Times New Roman" w:hAnsi="Times New Roman" w:cs="Times New Roman" w:hint="eastAsia"/>
          <w:sz w:val="24"/>
          <w:szCs w:val="28"/>
        </w:rPr>
        <w:t>转换为</w:t>
      </w:r>
      <w:r>
        <w:rPr>
          <w:rFonts w:ascii="Times New Roman" w:hAnsi="Times New Roman" w:cs="Times New Roman" w:hint="eastAsia"/>
          <w:sz w:val="24"/>
          <w:szCs w:val="28"/>
        </w:rPr>
        <w:t>x</w:t>
      </w:r>
      <w:r>
        <w:rPr>
          <w:rFonts w:ascii="Times New Roman" w:hAnsi="Times New Roman" w:cs="Times New Roman"/>
          <w:sz w:val="24"/>
          <w:szCs w:val="28"/>
        </w:rPr>
        <w:t>ml</w:t>
      </w:r>
      <w:r>
        <w:rPr>
          <w:rFonts w:ascii="Times New Roman" w:hAnsi="Times New Roman" w:cs="Times New Roman" w:hint="eastAsia"/>
          <w:sz w:val="24"/>
          <w:szCs w:val="28"/>
        </w:rPr>
        <w:t>格式，输入至下层</w:t>
      </w:r>
      <w:r>
        <w:rPr>
          <w:rFonts w:ascii="Times New Roman" w:hAnsi="Times New Roman" w:cs="Times New Roman" w:hint="eastAsia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</w:rPr>
        <w:t>ust_ProS</w:t>
      </w:r>
      <w:r>
        <w:rPr>
          <w:rFonts w:ascii="Times New Roman" w:hAnsi="Times New Roman" w:cs="Times New Roman" w:hint="eastAsia"/>
          <w:sz w:val="24"/>
          <w:szCs w:val="28"/>
        </w:rPr>
        <w:t>软件中。</w:t>
      </w:r>
    </w:p>
    <w:p>
      <w:pPr>
        <w:ind w:left="0"/>
        <w:textAlignment w:val="center"/>
        <w:rPr>
          <w:ins w:id="171" w:author="zhang" w:date="2020-12-17T21:51:00Z"/>
          <w:rFonts w:ascii="Times New Roman" w:hAnsi="Times New Roman" w:cs="Times New Roman"/>
          <w:sz w:val="24"/>
          <w:szCs w:val="28"/>
        </w:rPr>
      </w:pPr>
    </w:p>
    <w:p>
      <w:pPr>
        <w:ind w:left="0"/>
        <w:textAlignment w:val="center"/>
        <w:rPr>
          <w:rFonts w:ascii="Times New Roman" w:hAnsi="Times New Roman" w:cs="Times New Roman"/>
          <w:sz w:val="24"/>
          <w:szCs w:val="28"/>
        </w:rPr>
        <w:pPrChange w:id="172" w:author="zhang" w:date="2020-12-17T21:51:00Z">
          <w:pPr>
            <w:ind w:left="420" w:firstLine="420"/>
            <w:textAlignment w:val="center"/>
          </w:pPr>
        </w:pPrChange>
      </w:pPr>
      <w:ins w:id="173" w:author="zhang" w:date="2020-12-17T21:51:00Z">
        <w:r>
          <w:rPr>
            <w:rFonts w:ascii="Times New Roman" w:hAnsi="Times New Roman" w:cs="Times New Roman" w:hint="eastAsia"/>
            <w:sz w:val="24"/>
            <w:szCs w:val="28"/>
          </w:rPr>
          <w:t>（以下内容暂未修订）</w:t>
        </w:r>
      </w:ins>
    </w:p>
    <w:p>
      <w:pPr>
        <w:pStyle w:val="4"/>
        <w:spacing w:line="377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需要的函数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模块：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6644"/>
      </w:tblGrid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名称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功能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Window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主函数，包括主界面调用，以及主界面各功能的调用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ead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XL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读取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excel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表格数据，并①检查各文件夹、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excel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表、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excel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子表是否存在</w:t>
            </w:r>
          </w:p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②数据检错、纠错（多余行列删除，空数据用默认值代替防止计算出错）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riteXL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将结果写入输出文件公用名下的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excel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表格中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rankR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列出所有节点到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节点的各条路径，对所有线路的电阻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排序，返回从小到大顺序排列（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  <w:szCs w:val="28"/>
                <w:shd w:val="clear" w:color="auto" w:fill="EEECE1" w:themeFill="background2"/>
              </w:rPr>
              <w:t>线路数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的列表，存储线路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）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NOpen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分配各火电机组的开机台数，返回各节点各火电开机情况（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  <w:szCs w:val="28"/>
                <w:shd w:val="clear" w:color="auto" w:fill="EEECE1" w:themeFill="background2"/>
              </w:rPr>
              <w:t>电站</w:t>
            </w:r>
            <w:r>
              <w:rPr>
                <w:rFonts w:ascii="Times New Roman" w:hAnsi="Times New Roman" w:cs="Times New Roman" w:hint="eastAsia"/>
                <w:sz w:val="24"/>
                <w:szCs w:val="28"/>
                <w:shd w:val="clear" w:color="auto" w:fill="EEECE1" w:themeFill="background2"/>
              </w:rPr>
              <w:t>ID</w:t>
            </w:r>
            <w:r>
              <w:rPr>
                <w:rFonts w:ascii="Times New Roman" w:hAnsi="Times New Roman" w:cs="Times New Roman" w:hint="eastAsia"/>
                <w:sz w:val="24"/>
                <w:szCs w:val="28"/>
                <w:shd w:val="clear" w:color="auto" w:fill="EEECE1" w:themeFill="background2"/>
              </w:rPr>
              <w:t>数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的列表，存储的是各电站的开机台数，按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排序）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PT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分配火电机组的可调出力，返回各节点各火电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4h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出力（最好能存在一个中间文件当中，开机台数×（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4h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+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节点信息）的表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iuzheng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考虑直流线路约束，修正各条线路功率，返回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4h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输电功率（线路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数×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4h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输送功率的列表，按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排序）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idian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计算各节点的新能源弃电以及火电机组的出力可调范围，返回</w:t>
            </w:r>
            <w:r>
              <w:rPr>
                <w:rFonts w:ascii="Times New Roman" w:hAnsi="Times New Roman" w:cs="Times New Roman" w:hint="eastAsia"/>
                <w:sz w:val="24"/>
                <w:szCs w:val="28"/>
                <w:shd w:val="clear" w:color="auto" w:fill="EEECE1" w:themeFill="background2"/>
              </w:rPr>
              <w:t>节点</w:t>
            </w:r>
            <w:r>
              <w:rPr>
                <w:rFonts w:ascii="Times New Roman" w:hAnsi="Times New Roman" w:cs="Times New Roman" w:hint="eastAsia"/>
                <w:sz w:val="24"/>
                <w:szCs w:val="28"/>
                <w:shd w:val="clear" w:color="auto" w:fill="EEECE1" w:themeFill="background2"/>
              </w:rPr>
              <w:t>ID</w:t>
            </w:r>
            <w:r>
              <w:rPr>
                <w:rFonts w:ascii="Times New Roman" w:hAnsi="Times New Roman" w:cs="Times New Roman" w:hint="eastAsia"/>
                <w:sz w:val="24"/>
                <w:szCs w:val="28"/>
                <w:shd w:val="clear" w:color="auto" w:fill="EEECE1" w:themeFill="background2"/>
              </w:rPr>
              <w:t>数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4h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弃电的表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f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anwei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计算各节点火电机组出力的上下可调范围，返回</w:t>
            </w:r>
            <w:r>
              <w:rPr>
                <w:rFonts w:ascii="Times New Roman" w:hAnsi="Times New Roman" w:cs="Times New Roman" w:hint="eastAsia"/>
                <w:sz w:val="24"/>
                <w:szCs w:val="28"/>
                <w:shd w:val="clear" w:color="auto" w:fill="EEECE1" w:themeFill="background2"/>
              </w:rPr>
              <w:t>火电开机台数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×（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h+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节点信息）可调功率的表。可上调功率用正号，可下调功率用负号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DYPros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Hu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st_Pros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调用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toX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将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orderDict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中的信息写入本地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xml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文件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toE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将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xlm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文件转化为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excel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文件</w:t>
            </w:r>
          </w:p>
        </w:tc>
      </w:tr>
      <w:tr>
        <w:tc>
          <w:tcPr>
            <w:tcW w:w="1668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ost</w:t>
            </w:r>
          </w:p>
        </w:tc>
        <w:tc>
          <w:tcPr>
            <w:tcW w:w="6854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计算火电机组的运行和维护费用</w:t>
            </w:r>
          </w:p>
        </w:tc>
      </w:tr>
    </w:tbl>
    <w:p>
      <w:pPr>
        <w:ind w:left="0"/>
        <w:rPr>
          <w:rFonts w:ascii="Times New Roman" w:hAnsi="Times New Roman" w:cs="Times New Roman"/>
        </w:rPr>
      </w:pPr>
    </w:p>
    <w:p>
      <w:pPr>
        <w:pStyle w:val="4"/>
        <w:spacing w:line="377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总体流程：</w:t>
      </w:r>
    </w:p>
    <w:p>
      <w:pPr>
        <w:ind w:left="0"/>
        <w:jc w:val="center"/>
      </w:pPr>
      <w:ins w:id="174" w:author="zhang" w:date="2020-12-18T16:16:00Z">
        <w:r>
          <w:object w:dxaOrig="4181" w:dyaOrig="10071">
            <v:shape id="_x0000_i1069" type="#_x0000_t75" style="width:209.2pt;height:503.65pt" o:ole="">
              <v:imagedata r:id="rId96" o:title=""/>
            </v:shape>
            <o:OLEObject Type="Embed" ProgID="Visio.Drawing.15" ShapeID="_x0000_i1069" DrawAspect="Content" ObjectID="_1671107119" r:id="rId97"/>
          </w:object>
        </w:r>
      </w:ins>
      <w:del w:id="175" w:author="zhang" w:date="2020-12-18T15:38:00Z">
        <w:r>
          <w:object w:dxaOrig="4410" w:dyaOrig="9510">
            <v:shape id="_x0000_i1070" type="#_x0000_t75" style="width:220.8pt;height:476pt" o:ole="">
              <v:imagedata r:id="rId98" o:title=""/>
            </v:shape>
            <o:OLEObject Type="Embed" ProgID="Visio.Drawing.15" ShapeID="_x0000_i1070" DrawAspect="Content" ObjectID="_1671107120" r:id="rId99"/>
          </w:object>
        </w:r>
      </w:del>
    </w:p>
    <w:p>
      <w:pPr>
        <w:ind w:left="0"/>
        <w:jc w:val="center"/>
      </w:pPr>
    </w:p>
    <w:p>
      <w:pPr>
        <w:ind w:left="0"/>
        <w:jc w:val="center"/>
      </w:pPr>
    </w:p>
    <w:p>
      <w:pPr>
        <w:ind w:left="0"/>
        <w:jc w:val="center"/>
      </w:pPr>
    </w:p>
    <w:p>
      <w:pPr>
        <w:ind w:left="0"/>
        <w:jc w:val="center"/>
      </w:pPr>
    </w:p>
    <w:p>
      <w:pPr>
        <w:ind w:left="0"/>
        <w:jc w:val="center"/>
      </w:pPr>
    </w:p>
    <w:p>
      <w:pPr>
        <w:ind w:left="0"/>
        <w:jc w:val="center"/>
        <w:rPr>
          <w:del w:id="176" w:author="zhang" w:date="2020-12-18T16:16:00Z"/>
        </w:rPr>
      </w:pPr>
    </w:p>
    <w:p>
      <w:pPr>
        <w:ind w:left="0"/>
      </w:pPr>
    </w:p>
    <w:p>
      <w:pPr>
        <w:pStyle w:val="4"/>
        <w:spacing w:line="377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确定各节点火电开机台数</w:t>
      </w:r>
    </w:p>
    <w:p>
      <w:pPr>
        <w:ind w:left="0"/>
        <w:jc w:val="center"/>
        <w:rPr>
          <w:b/>
          <w:bCs/>
          <w:sz w:val="24"/>
          <w:szCs w:val="28"/>
        </w:rPr>
      </w:pPr>
    </w:p>
    <w:p>
      <w:pPr>
        <w:ind w:left="0"/>
        <w:jc w:val="center"/>
      </w:pPr>
      <w:r>
        <w:object w:dxaOrig="6280" w:dyaOrig="9221">
          <v:shape id="_x0000_i1071" type="#_x0000_t75" style="width:314.6pt;height:460.65pt" o:ole="">
            <v:imagedata r:id="rId100" o:title=""/>
          </v:shape>
          <o:OLEObject Type="Embed" ProgID="Visio.Drawing.15" ShapeID="_x0000_i1071" DrawAspect="Content" ObjectID="_1671107121" r:id="rId101"/>
        </w:object>
      </w:r>
    </w:p>
    <w:p>
      <w:pPr>
        <w:ind w:left="0"/>
        <w:jc w:val="center"/>
      </w:pPr>
    </w:p>
    <w:p>
      <w:pPr>
        <w:ind w:left="0"/>
        <w:jc w:val="center"/>
      </w:pPr>
    </w:p>
    <w:p>
      <w:pPr>
        <w:ind w:left="0"/>
        <w:jc w:val="center"/>
      </w:pPr>
    </w:p>
    <w:p>
      <w:pPr>
        <w:ind w:left="0"/>
        <w:jc w:val="center"/>
      </w:pPr>
    </w:p>
    <w:p>
      <w:pPr>
        <w:ind w:left="0"/>
        <w:jc w:val="center"/>
      </w:pPr>
    </w:p>
    <w:p>
      <w:pPr>
        <w:ind w:left="0"/>
        <w:jc w:val="center"/>
      </w:pPr>
    </w:p>
    <w:p>
      <w:pPr>
        <w:ind w:left="0"/>
      </w:pPr>
    </w:p>
    <w:p>
      <w:pPr>
        <w:pStyle w:val="4"/>
        <w:spacing w:line="377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分配可调功率</w:t>
      </w:r>
    </w:p>
    <w:p>
      <w:pPr>
        <w:ind w:left="0"/>
        <w:jc w:val="center"/>
        <w:rPr>
          <w:b/>
          <w:bCs/>
          <w:sz w:val="24"/>
          <w:szCs w:val="24"/>
        </w:rPr>
      </w:pPr>
    </w:p>
    <w:p>
      <w:pPr>
        <w:ind w:left="0"/>
        <w:jc w:val="center"/>
        <w:rPr>
          <w:rFonts w:ascii="Times New Roman" w:hAnsi="Times New Roman" w:cs="Times New Roman"/>
        </w:rPr>
      </w:pPr>
      <w:r>
        <w:object w:dxaOrig="4920" w:dyaOrig="10601">
          <v:shape id="_x0000_i1072" type="#_x0000_t75" style="width:246.05pt;height:529.95pt" o:ole="">
            <v:imagedata r:id="rId102" o:title=""/>
          </v:shape>
          <o:OLEObject Type="Embed" ProgID="Visio.Drawing.15" ShapeID="_x0000_i1072" DrawAspect="Content" ObjectID="_1671107122" r:id="rId103"/>
        </w:objec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ang">
    <w15:presenceInfo w15:providerId="None" w15:userId="zhang"/>
  </w15:person>
  <w15:person w15:author="wang jianbing">
    <w15:presenceInfo w15:providerId="Windows Live" w15:userId="d874f8d160da57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C8BA8F-1C25-4FE1-883F-B55443C1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9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1级"/>
    <w:basedOn w:val="a"/>
    <w:next w:val="a"/>
    <w:link w:val="10"/>
    <w:qFormat/>
    <w:pPr>
      <w:keepNext/>
      <w:keepLines/>
      <w:spacing w:line="720" w:lineRule="auto"/>
      <w:jc w:val="center"/>
      <w:outlineLvl w:val="0"/>
    </w:pPr>
    <w:rPr>
      <w:rFonts w:ascii="Calibri" w:eastAsia="黑体" w:hAnsi="Calibri"/>
      <w:bCs/>
      <w:kern w:val="44"/>
      <w:sz w:val="36"/>
      <w:szCs w:val="44"/>
    </w:rPr>
  </w:style>
  <w:style w:type="paragraph" w:styleId="2">
    <w:name w:val="heading 2"/>
    <w:aliases w:val="2级"/>
    <w:basedOn w:val="a"/>
    <w:next w:val="a"/>
    <w:link w:val="20"/>
    <w:qFormat/>
    <w:pPr>
      <w:keepNext/>
      <w:keepLines/>
      <w:outlineLvl w:val="1"/>
    </w:pPr>
    <w:rPr>
      <w:rFonts w:ascii="Arial" w:eastAsia="黑体" w:hAnsi="Arial" w:cs="Times New Roman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级 字符"/>
    <w:basedOn w:val="a0"/>
    <w:link w:val="1"/>
    <w:rPr>
      <w:rFonts w:ascii="Calibri" w:eastAsia="黑体" w:hAnsi="Calibri"/>
      <w:bCs/>
      <w:kern w:val="44"/>
      <w:sz w:val="36"/>
      <w:szCs w:val="44"/>
    </w:rPr>
  </w:style>
  <w:style w:type="character" w:customStyle="1" w:styleId="20">
    <w:name w:val="标题 2 字符"/>
    <w:aliases w:val="2级 字符"/>
    <w:basedOn w:val="a0"/>
    <w:link w:val="2"/>
    <w:rPr>
      <w:rFonts w:ascii="Arial" w:eastAsia="黑体" w:hAnsi="Arial" w:cs="Times New Roman"/>
      <w:sz w:val="30"/>
      <w:szCs w:val="24"/>
    </w:r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table" w:styleId="a7">
    <w:name w:val="Table Grid"/>
    <w:basedOn w:val="a1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image" Target="media/image39.wmf"/><Relationship Id="rId89" Type="http://schemas.openxmlformats.org/officeDocument/2006/relationships/oleObject" Target="embeddings/oleObject39.bin"/><Relationship Id="rId7" Type="http://schemas.openxmlformats.org/officeDocument/2006/relationships/package" Target="embeddings/Microsoft_Visio_Drawing.vsdx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chart" Target="charts/chart1.xml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image" Target="media/image48.emf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7.emf"/><Relationship Id="rId105" Type="http://schemas.microsoft.com/office/2011/relationships/people" Target="people.xml"/><Relationship Id="rId8" Type="http://schemas.openxmlformats.org/officeDocument/2006/relationships/image" Target="media/image2.e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6.e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package" Target="embeddings/Microsoft_Visio_Drawing5.vsdx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chart" Target="charts/chart2.xml"/><Relationship Id="rId78" Type="http://schemas.openxmlformats.org/officeDocument/2006/relationships/image" Target="media/image36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package" Target="embeddings/Microsoft_Visio_Drawing3.vsdx"/><Relationship Id="rId101" Type="http://schemas.openxmlformats.org/officeDocument/2006/relationships/package" Target="embeddings/Microsoft_Visio_Drawing4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package" Target="embeddings/Microsoft_Visio_Drawing2.vsdx"/><Relationship Id="rId10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0740;&#31350;&#29983;\&#30452;&#27969;&#36865;&#30005;&#36719;&#20214;\DC_2020\&#31639;&#203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0740;&#31350;&#29983;\&#30452;&#27969;&#36865;&#30005;&#36719;&#20214;\DC_2020\&#31639;&#2036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送电曲线生成!$D$7</c:f>
              <c:strCache>
                <c:ptCount val="1"/>
                <c:pt idx="0">
                  <c:v>风光出力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送电曲线生成!$E$7:$AB$7</c:f>
              <c:numCache>
                <c:formatCode>General</c:formatCode>
                <c:ptCount val="24"/>
                <c:pt idx="0">
                  <c:v>0</c:v>
                </c:pt>
                <c:pt idx="1">
                  <c:v>1178.7815719696971</c:v>
                </c:pt>
                <c:pt idx="2">
                  <c:v>1835.8763068181818</c:v>
                </c:pt>
                <c:pt idx="3">
                  <c:v>1632.2398484848484</c:v>
                </c:pt>
                <c:pt idx="4">
                  <c:v>830.29053030303021</c:v>
                </c:pt>
                <c:pt idx="5">
                  <c:v>1262.7553409090908</c:v>
                </c:pt>
                <c:pt idx="6">
                  <c:v>3274.9764393939395</c:v>
                </c:pt>
                <c:pt idx="7">
                  <c:v>2772.1836363636367</c:v>
                </c:pt>
                <c:pt idx="8">
                  <c:v>2110.8903219696972</c:v>
                </c:pt>
                <c:pt idx="9">
                  <c:v>1652.1837121212122</c:v>
                </c:pt>
                <c:pt idx="10">
                  <c:v>1780.1784088541665</c:v>
                </c:pt>
                <c:pt idx="11">
                  <c:v>5091.8344369318174</c:v>
                </c:pt>
                <c:pt idx="12">
                  <c:v>7824.1002421875</c:v>
                </c:pt>
                <c:pt idx="13">
                  <c:v>7925.2772720170451</c:v>
                </c:pt>
                <c:pt idx="14">
                  <c:v>7653.968264488637</c:v>
                </c:pt>
                <c:pt idx="15">
                  <c:v>6417.5859715435599</c:v>
                </c:pt>
                <c:pt idx="16">
                  <c:v>6577.2594897727267</c:v>
                </c:pt>
                <c:pt idx="17">
                  <c:v>6074.5648127367431</c:v>
                </c:pt>
                <c:pt idx="18">
                  <c:v>3279.8182710700758</c:v>
                </c:pt>
                <c:pt idx="19">
                  <c:v>419.29180189393935</c:v>
                </c:pt>
                <c:pt idx="20">
                  <c:v>106.01689393939395</c:v>
                </c:pt>
                <c:pt idx="21">
                  <c:v>5.2483712121212127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6-4035-9B33-EED07F4F5CD4}"/>
            </c:ext>
          </c:extLst>
        </c:ser>
        <c:ser>
          <c:idx val="1"/>
          <c:order val="1"/>
          <c:tx>
            <c:strRef>
              <c:f>送电曲线生成!$D$11</c:f>
              <c:strCache>
                <c:ptCount val="1"/>
                <c:pt idx="0">
                  <c:v>送电曲线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送电曲线生成!$E$11:$AB$11</c:f>
              <c:numCache>
                <c:formatCode>General</c:formatCode>
                <c:ptCount val="24"/>
                <c:pt idx="0">
                  <c:v>6000</c:v>
                </c:pt>
                <c:pt idx="1">
                  <c:v>6000</c:v>
                </c:pt>
                <c:pt idx="2">
                  <c:v>6000</c:v>
                </c:pt>
                <c:pt idx="3">
                  <c:v>6000</c:v>
                </c:pt>
                <c:pt idx="4">
                  <c:v>6000</c:v>
                </c:pt>
                <c:pt idx="5">
                  <c:v>6000</c:v>
                </c:pt>
                <c:pt idx="6">
                  <c:v>8100</c:v>
                </c:pt>
                <c:pt idx="7">
                  <c:v>8100</c:v>
                </c:pt>
                <c:pt idx="8">
                  <c:v>8100</c:v>
                </c:pt>
                <c:pt idx="9">
                  <c:v>8100</c:v>
                </c:pt>
                <c:pt idx="10">
                  <c:v>8100</c:v>
                </c:pt>
                <c:pt idx="11">
                  <c:v>10000</c:v>
                </c:pt>
                <c:pt idx="12">
                  <c:v>12000</c:v>
                </c:pt>
                <c:pt idx="13">
                  <c:v>12000</c:v>
                </c:pt>
                <c:pt idx="14">
                  <c:v>12000</c:v>
                </c:pt>
                <c:pt idx="15">
                  <c:v>12000</c:v>
                </c:pt>
                <c:pt idx="16">
                  <c:v>12000</c:v>
                </c:pt>
                <c:pt idx="17">
                  <c:v>12000</c:v>
                </c:pt>
                <c:pt idx="18">
                  <c:v>9000</c:v>
                </c:pt>
                <c:pt idx="19">
                  <c:v>9000</c:v>
                </c:pt>
                <c:pt idx="20">
                  <c:v>9000</c:v>
                </c:pt>
                <c:pt idx="21">
                  <c:v>9000</c:v>
                </c:pt>
                <c:pt idx="22">
                  <c:v>9000</c:v>
                </c:pt>
                <c:pt idx="23">
                  <c:v>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F6-4035-9B33-EED07F4F5CD4}"/>
            </c:ext>
          </c:extLst>
        </c:ser>
        <c:ser>
          <c:idx val="2"/>
          <c:order val="2"/>
          <c:tx>
            <c:strRef>
              <c:f>送电曲线生成!$D$16</c:f>
              <c:strCache>
                <c:ptCount val="1"/>
                <c:pt idx="0">
                  <c:v>火电需求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送电曲线生成!$E$16:$AB$16</c:f>
              <c:numCache>
                <c:formatCode>General</c:formatCode>
                <c:ptCount val="24"/>
                <c:pt idx="0">
                  <c:v>6000</c:v>
                </c:pt>
                <c:pt idx="1">
                  <c:v>4821.2184280303027</c:v>
                </c:pt>
                <c:pt idx="2">
                  <c:v>4164.1236931818185</c:v>
                </c:pt>
                <c:pt idx="3">
                  <c:v>4367.7601515151518</c:v>
                </c:pt>
                <c:pt idx="4">
                  <c:v>5169.7094696969698</c:v>
                </c:pt>
                <c:pt idx="5">
                  <c:v>4737.2446590909094</c:v>
                </c:pt>
                <c:pt idx="6">
                  <c:v>4825.0235606060605</c:v>
                </c:pt>
                <c:pt idx="7">
                  <c:v>5327.8163636363633</c:v>
                </c:pt>
                <c:pt idx="8">
                  <c:v>5989.1096780303033</c:v>
                </c:pt>
                <c:pt idx="9">
                  <c:v>6447.816287878788</c:v>
                </c:pt>
                <c:pt idx="10">
                  <c:v>6319.8215911458337</c:v>
                </c:pt>
                <c:pt idx="11">
                  <c:v>4908.1655630681826</c:v>
                </c:pt>
                <c:pt idx="12">
                  <c:v>4175.8997578125</c:v>
                </c:pt>
                <c:pt idx="13">
                  <c:v>4074.7227279829549</c:v>
                </c:pt>
                <c:pt idx="14">
                  <c:v>4346.031735511363</c:v>
                </c:pt>
                <c:pt idx="15">
                  <c:v>5582.4140284564401</c:v>
                </c:pt>
                <c:pt idx="16">
                  <c:v>5422.7405102272733</c:v>
                </c:pt>
                <c:pt idx="17">
                  <c:v>5925.4351872632569</c:v>
                </c:pt>
                <c:pt idx="18">
                  <c:v>5720.1817289299242</c:v>
                </c:pt>
                <c:pt idx="19">
                  <c:v>8580.7081981060601</c:v>
                </c:pt>
                <c:pt idx="20">
                  <c:v>8893.9831060606066</c:v>
                </c:pt>
                <c:pt idx="21">
                  <c:v>8994.7516287878789</c:v>
                </c:pt>
                <c:pt idx="22">
                  <c:v>9000</c:v>
                </c:pt>
                <c:pt idx="23">
                  <c:v>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F6-4035-9B33-EED07F4F5C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5468448"/>
        <c:axId val="615461232"/>
      </c:lineChart>
      <c:catAx>
        <c:axId val="61546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5461232"/>
        <c:crosses val="autoZero"/>
        <c:auto val="1"/>
        <c:lblAlgn val="ctr"/>
        <c:lblOffset val="100"/>
        <c:noMultiLvlLbl val="0"/>
      </c:catAx>
      <c:valAx>
        <c:axId val="61546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546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送电曲线生成!$D$11</c:f>
              <c:strCache>
                <c:ptCount val="1"/>
                <c:pt idx="0">
                  <c:v>送电曲线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送电曲线生成!$E$11:$AB$11</c:f>
              <c:numCache>
                <c:formatCode>General</c:formatCode>
                <c:ptCount val="24"/>
                <c:pt idx="0">
                  <c:v>6000</c:v>
                </c:pt>
                <c:pt idx="1">
                  <c:v>6000</c:v>
                </c:pt>
                <c:pt idx="2">
                  <c:v>6000</c:v>
                </c:pt>
                <c:pt idx="3">
                  <c:v>6000</c:v>
                </c:pt>
                <c:pt idx="4">
                  <c:v>6000</c:v>
                </c:pt>
                <c:pt idx="5">
                  <c:v>6000</c:v>
                </c:pt>
                <c:pt idx="6">
                  <c:v>8100</c:v>
                </c:pt>
                <c:pt idx="7">
                  <c:v>8100</c:v>
                </c:pt>
                <c:pt idx="8">
                  <c:v>8100</c:v>
                </c:pt>
                <c:pt idx="9">
                  <c:v>8100</c:v>
                </c:pt>
                <c:pt idx="10">
                  <c:v>8100</c:v>
                </c:pt>
                <c:pt idx="11">
                  <c:v>10000</c:v>
                </c:pt>
                <c:pt idx="12">
                  <c:v>12000</c:v>
                </c:pt>
                <c:pt idx="13">
                  <c:v>12000</c:v>
                </c:pt>
                <c:pt idx="14">
                  <c:v>12000</c:v>
                </c:pt>
                <c:pt idx="15">
                  <c:v>12000</c:v>
                </c:pt>
                <c:pt idx="16">
                  <c:v>12000</c:v>
                </c:pt>
                <c:pt idx="17">
                  <c:v>12000</c:v>
                </c:pt>
                <c:pt idx="18">
                  <c:v>9000</c:v>
                </c:pt>
                <c:pt idx="19">
                  <c:v>9000</c:v>
                </c:pt>
                <c:pt idx="20">
                  <c:v>9000</c:v>
                </c:pt>
                <c:pt idx="21">
                  <c:v>9000</c:v>
                </c:pt>
                <c:pt idx="22">
                  <c:v>9000</c:v>
                </c:pt>
                <c:pt idx="23">
                  <c:v>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1B-4470-9474-7343BBCCAB0A}"/>
            </c:ext>
          </c:extLst>
        </c:ser>
        <c:ser>
          <c:idx val="1"/>
          <c:order val="1"/>
          <c:tx>
            <c:strRef>
              <c:f>送电曲线生成!$D$17</c:f>
              <c:strCache>
                <c:ptCount val="1"/>
                <c:pt idx="0">
                  <c:v>强迫出力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送电曲线生成!$E$17:$AB$17</c:f>
              <c:numCache>
                <c:formatCode>General</c:formatCode>
                <c:ptCount val="24"/>
                <c:pt idx="0">
                  <c:v>2000</c:v>
                </c:pt>
                <c:pt idx="1">
                  <c:v>3178.7815719696973</c:v>
                </c:pt>
                <c:pt idx="2">
                  <c:v>3835.8763068181815</c:v>
                </c:pt>
                <c:pt idx="3">
                  <c:v>3632.2398484848482</c:v>
                </c:pt>
                <c:pt idx="4">
                  <c:v>2830.2905303030302</c:v>
                </c:pt>
                <c:pt idx="5">
                  <c:v>3262.7553409090906</c:v>
                </c:pt>
                <c:pt idx="6">
                  <c:v>5274.9764393939395</c:v>
                </c:pt>
                <c:pt idx="7">
                  <c:v>4772.1836363636367</c:v>
                </c:pt>
                <c:pt idx="8">
                  <c:v>4110.8903219696967</c:v>
                </c:pt>
                <c:pt idx="9">
                  <c:v>3652.183712121212</c:v>
                </c:pt>
                <c:pt idx="10">
                  <c:v>3780.1784088541663</c:v>
                </c:pt>
                <c:pt idx="11">
                  <c:v>7091.8344369318174</c:v>
                </c:pt>
                <c:pt idx="12">
                  <c:v>9824.1002421875</c:v>
                </c:pt>
                <c:pt idx="13">
                  <c:v>9925.2772720170451</c:v>
                </c:pt>
                <c:pt idx="14">
                  <c:v>9653.9682644886379</c:v>
                </c:pt>
                <c:pt idx="15">
                  <c:v>8417.5859715435599</c:v>
                </c:pt>
                <c:pt idx="16">
                  <c:v>8577.2594897727267</c:v>
                </c:pt>
                <c:pt idx="17">
                  <c:v>8074.5648127367431</c:v>
                </c:pt>
                <c:pt idx="18">
                  <c:v>5279.8182710700758</c:v>
                </c:pt>
                <c:pt idx="19">
                  <c:v>2419.2918018939395</c:v>
                </c:pt>
                <c:pt idx="20">
                  <c:v>2106.0168939393939</c:v>
                </c:pt>
                <c:pt idx="21">
                  <c:v>2005.2483712121211</c:v>
                </c:pt>
                <c:pt idx="22">
                  <c:v>2000</c:v>
                </c:pt>
                <c:pt idx="23">
                  <c:v>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1B-4470-9474-7343BBCCAB0A}"/>
            </c:ext>
          </c:extLst>
        </c:ser>
        <c:ser>
          <c:idx val="2"/>
          <c:order val="2"/>
          <c:tx>
            <c:strRef>
              <c:f>送电曲线生成!$D$18</c:f>
              <c:strCache>
                <c:ptCount val="1"/>
                <c:pt idx="0">
                  <c:v>待分配功率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val>
            <c:numRef>
              <c:f>送电曲线生成!$E$18:$AB$18</c:f>
              <c:numCache>
                <c:formatCode>General</c:formatCode>
                <c:ptCount val="24"/>
                <c:pt idx="0">
                  <c:v>4000</c:v>
                </c:pt>
                <c:pt idx="1">
                  <c:v>2821.2184280303027</c:v>
                </c:pt>
                <c:pt idx="2">
                  <c:v>2164.1236931818185</c:v>
                </c:pt>
                <c:pt idx="3">
                  <c:v>2367.7601515151518</c:v>
                </c:pt>
                <c:pt idx="4">
                  <c:v>3169.7094696969698</c:v>
                </c:pt>
                <c:pt idx="5">
                  <c:v>2737.2446590909094</c:v>
                </c:pt>
                <c:pt idx="6">
                  <c:v>2825.0235606060605</c:v>
                </c:pt>
                <c:pt idx="7">
                  <c:v>3327.8163636363633</c:v>
                </c:pt>
                <c:pt idx="8">
                  <c:v>3989.1096780303033</c:v>
                </c:pt>
                <c:pt idx="9">
                  <c:v>4447.816287878788</c:v>
                </c:pt>
                <c:pt idx="10">
                  <c:v>4319.8215911458337</c:v>
                </c:pt>
                <c:pt idx="11">
                  <c:v>2908.1655630681826</c:v>
                </c:pt>
                <c:pt idx="12">
                  <c:v>2175.8997578125</c:v>
                </c:pt>
                <c:pt idx="13">
                  <c:v>2074.7227279829549</c:v>
                </c:pt>
                <c:pt idx="14">
                  <c:v>2346.0317355113621</c:v>
                </c:pt>
                <c:pt idx="15">
                  <c:v>3582.4140284564401</c:v>
                </c:pt>
                <c:pt idx="16">
                  <c:v>3422.7405102272733</c:v>
                </c:pt>
                <c:pt idx="17">
                  <c:v>3925.4351872632569</c:v>
                </c:pt>
                <c:pt idx="18">
                  <c:v>3720.1817289299242</c:v>
                </c:pt>
                <c:pt idx="19">
                  <c:v>6580.7081981060601</c:v>
                </c:pt>
                <c:pt idx="20">
                  <c:v>6893.9831060606066</c:v>
                </c:pt>
                <c:pt idx="21">
                  <c:v>6994.7516287878789</c:v>
                </c:pt>
                <c:pt idx="22">
                  <c:v>7000</c:v>
                </c:pt>
                <c:pt idx="23">
                  <c:v>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1B-4470-9474-7343BBCCAB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5467464"/>
        <c:axId val="615467792"/>
      </c:lineChart>
      <c:catAx>
        <c:axId val="615467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5467792"/>
        <c:crosses val="autoZero"/>
        <c:auto val="1"/>
        <c:lblAlgn val="ctr"/>
        <c:lblOffset val="100"/>
        <c:noMultiLvlLbl val="0"/>
      </c:catAx>
      <c:valAx>
        <c:axId val="61546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5467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9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wang jianbing</cp:lastModifiedBy>
  <cp:revision>15</cp:revision>
  <dcterms:created xsi:type="dcterms:W3CDTF">2020-12-18T13:47:00Z</dcterms:created>
  <dcterms:modified xsi:type="dcterms:W3CDTF">2021-01-02T07:37:00Z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